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9D9C53" w14:textId="77777777" w:rsidR="00525E83" w:rsidRDefault="007743B4">
      <w:pP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20F11AC5" wp14:editId="5C9CC903">
            <wp:extent cx="987809" cy="74055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987809" cy="740558"/>
                    </a:xfrm>
                    <a:prstGeom prst="rect">
                      <a:avLst/>
                    </a:prstGeom>
                    <a:ln/>
                  </pic:spPr>
                </pic:pic>
              </a:graphicData>
            </a:graphic>
          </wp:inline>
        </w:drawing>
      </w:r>
    </w:p>
    <w:p w14:paraId="5C83275E" w14:textId="77777777" w:rsidR="00525E83" w:rsidRDefault="007743B4">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UNIVERSIDADE FEDERAL DE VIÇOSA</w:t>
      </w:r>
    </w:p>
    <w:p w14:paraId="2E8A2DDF" w14:textId="77777777" w:rsidR="00525E83" w:rsidRDefault="007743B4">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CENTRO DE CIÊNCIAS </w:t>
      </w:r>
      <w:r w:rsidR="00FD2F87">
        <w:rPr>
          <w:rFonts w:ascii="Times New Roman" w:eastAsia="Times New Roman" w:hAnsi="Times New Roman" w:cs="Times New Roman"/>
          <w:sz w:val="24"/>
          <w:szCs w:val="24"/>
        </w:rPr>
        <w:t>EXATAS</w:t>
      </w:r>
    </w:p>
    <w:p w14:paraId="060E8CFF" w14:textId="77777777" w:rsidR="00525E83" w:rsidRDefault="007743B4">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DEPARTAMENTO DE </w:t>
      </w:r>
      <w:r w:rsidR="00FD2F87">
        <w:rPr>
          <w:rFonts w:ascii="Times New Roman" w:eastAsia="Times New Roman" w:hAnsi="Times New Roman" w:cs="Times New Roman"/>
          <w:sz w:val="24"/>
          <w:szCs w:val="24"/>
        </w:rPr>
        <w:t>INFORMÁTICA</w:t>
      </w:r>
    </w:p>
    <w:p w14:paraId="7743C2F6" w14:textId="77777777" w:rsidR="00525E83" w:rsidRDefault="00525E83">
      <w:pPr>
        <w:spacing w:after="0" w:line="276" w:lineRule="auto"/>
        <w:jc w:val="center"/>
        <w:rPr>
          <w:rFonts w:ascii="Times New Roman" w:eastAsia="Times New Roman" w:hAnsi="Times New Roman" w:cs="Times New Roman"/>
          <w:sz w:val="24"/>
          <w:szCs w:val="24"/>
        </w:rPr>
      </w:pPr>
    </w:p>
    <w:p w14:paraId="7D9B5DA3" w14:textId="77777777" w:rsidR="00525E83" w:rsidRDefault="00525E83">
      <w:pPr>
        <w:spacing w:after="0" w:line="276" w:lineRule="auto"/>
        <w:jc w:val="center"/>
        <w:rPr>
          <w:rFonts w:ascii="Times New Roman" w:eastAsia="Times New Roman" w:hAnsi="Times New Roman" w:cs="Times New Roman"/>
          <w:sz w:val="24"/>
          <w:szCs w:val="24"/>
        </w:rPr>
      </w:pPr>
    </w:p>
    <w:p w14:paraId="4C64233C" w14:textId="77777777" w:rsidR="00525E83" w:rsidRDefault="00525E83">
      <w:pPr>
        <w:spacing w:after="0" w:line="276" w:lineRule="auto"/>
        <w:jc w:val="center"/>
        <w:rPr>
          <w:rFonts w:ascii="Times New Roman" w:eastAsia="Times New Roman" w:hAnsi="Times New Roman" w:cs="Times New Roman"/>
          <w:sz w:val="24"/>
          <w:szCs w:val="24"/>
        </w:rPr>
      </w:pPr>
    </w:p>
    <w:p w14:paraId="38A899BA" w14:textId="77777777" w:rsidR="00525E83" w:rsidRDefault="00525E83">
      <w:pPr>
        <w:spacing w:after="0" w:line="276" w:lineRule="auto"/>
        <w:jc w:val="center"/>
        <w:rPr>
          <w:rFonts w:ascii="Times New Roman" w:eastAsia="Times New Roman" w:hAnsi="Times New Roman" w:cs="Times New Roman"/>
          <w:sz w:val="24"/>
          <w:szCs w:val="24"/>
        </w:rPr>
      </w:pPr>
    </w:p>
    <w:p w14:paraId="371E41BF" w14:textId="77777777" w:rsidR="00525E83" w:rsidRDefault="00525E83">
      <w:pPr>
        <w:spacing w:after="0" w:line="276" w:lineRule="auto"/>
        <w:jc w:val="center"/>
        <w:rPr>
          <w:rFonts w:ascii="Times New Roman" w:eastAsia="Times New Roman" w:hAnsi="Times New Roman" w:cs="Times New Roman"/>
          <w:sz w:val="24"/>
          <w:szCs w:val="24"/>
        </w:rPr>
      </w:pPr>
    </w:p>
    <w:p w14:paraId="1ECD19AD" w14:textId="77777777" w:rsidR="00525E83" w:rsidRDefault="00525E83">
      <w:pPr>
        <w:spacing w:after="0" w:line="276" w:lineRule="auto"/>
        <w:jc w:val="center"/>
        <w:rPr>
          <w:rFonts w:ascii="Times New Roman" w:eastAsia="Times New Roman" w:hAnsi="Times New Roman" w:cs="Times New Roman"/>
          <w:sz w:val="24"/>
          <w:szCs w:val="24"/>
        </w:rPr>
      </w:pPr>
    </w:p>
    <w:p w14:paraId="3D5EBACB" w14:textId="77777777" w:rsidR="00525E83" w:rsidRDefault="00525E83">
      <w:pPr>
        <w:spacing w:after="0" w:line="276" w:lineRule="auto"/>
        <w:rPr>
          <w:rFonts w:ascii="Times New Roman" w:eastAsia="Times New Roman" w:hAnsi="Times New Roman" w:cs="Times New Roman"/>
          <w:b/>
          <w:sz w:val="24"/>
          <w:szCs w:val="24"/>
        </w:rPr>
      </w:pPr>
    </w:p>
    <w:p w14:paraId="7630D961" w14:textId="77777777" w:rsidR="00525E83" w:rsidRDefault="00525E83">
      <w:pPr>
        <w:spacing w:after="0" w:line="276" w:lineRule="auto"/>
        <w:jc w:val="center"/>
        <w:rPr>
          <w:rFonts w:ascii="Times New Roman" w:eastAsia="Times New Roman" w:hAnsi="Times New Roman" w:cs="Times New Roman"/>
          <w:b/>
          <w:sz w:val="24"/>
          <w:szCs w:val="24"/>
        </w:rPr>
      </w:pPr>
    </w:p>
    <w:p w14:paraId="4B10640F" w14:textId="77777777" w:rsidR="00525E83" w:rsidRDefault="00525E83">
      <w:pPr>
        <w:spacing w:after="0" w:line="276" w:lineRule="auto"/>
        <w:jc w:val="center"/>
        <w:rPr>
          <w:rFonts w:ascii="Times New Roman" w:eastAsia="Times New Roman" w:hAnsi="Times New Roman" w:cs="Times New Roman"/>
          <w:b/>
          <w:sz w:val="24"/>
          <w:szCs w:val="24"/>
        </w:rPr>
      </w:pPr>
    </w:p>
    <w:p w14:paraId="4EDB7D2C" w14:textId="01143E12" w:rsidR="00525E83" w:rsidRDefault="00DE0248">
      <w:pP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REORGANIZAÇÃO INTELIGENTE DE CLUSTERS EM COMPUTAÇÃO EM NÉVOA UTLIZANDO APRENDIZADO POR REFORÇO</w:t>
      </w:r>
    </w:p>
    <w:p w14:paraId="555DE623" w14:textId="77777777" w:rsidR="00525E83" w:rsidRDefault="00525E83">
      <w:pPr>
        <w:spacing w:after="0" w:line="276" w:lineRule="auto"/>
        <w:jc w:val="center"/>
        <w:rPr>
          <w:rFonts w:ascii="Times New Roman" w:eastAsia="Times New Roman" w:hAnsi="Times New Roman" w:cs="Times New Roman"/>
          <w:sz w:val="24"/>
          <w:szCs w:val="24"/>
        </w:rPr>
      </w:pPr>
    </w:p>
    <w:p w14:paraId="0E52AECD" w14:textId="77777777" w:rsidR="00525E83" w:rsidRDefault="00525E83">
      <w:pPr>
        <w:spacing w:after="0" w:line="276" w:lineRule="auto"/>
        <w:jc w:val="center"/>
        <w:rPr>
          <w:rFonts w:ascii="Times New Roman" w:eastAsia="Times New Roman" w:hAnsi="Times New Roman" w:cs="Times New Roman"/>
          <w:sz w:val="24"/>
          <w:szCs w:val="24"/>
        </w:rPr>
      </w:pPr>
    </w:p>
    <w:p w14:paraId="15089909" w14:textId="77777777" w:rsidR="00525E83" w:rsidRDefault="00525E83">
      <w:pPr>
        <w:spacing w:after="0" w:line="276" w:lineRule="auto"/>
        <w:jc w:val="center"/>
        <w:rPr>
          <w:rFonts w:ascii="Times New Roman" w:eastAsia="Times New Roman" w:hAnsi="Times New Roman" w:cs="Times New Roman"/>
          <w:sz w:val="24"/>
          <w:szCs w:val="24"/>
        </w:rPr>
      </w:pPr>
    </w:p>
    <w:p w14:paraId="05E3A858" w14:textId="77777777" w:rsidR="00525E83" w:rsidRDefault="00525E83">
      <w:pPr>
        <w:spacing w:after="0" w:line="276" w:lineRule="auto"/>
        <w:jc w:val="center"/>
        <w:rPr>
          <w:rFonts w:ascii="Times New Roman" w:eastAsia="Times New Roman" w:hAnsi="Times New Roman" w:cs="Times New Roman"/>
          <w:sz w:val="24"/>
          <w:szCs w:val="24"/>
        </w:rPr>
      </w:pPr>
    </w:p>
    <w:p w14:paraId="09BDE2AE" w14:textId="77777777" w:rsidR="00525E83" w:rsidRDefault="00525E83">
      <w:pPr>
        <w:spacing w:after="0" w:line="276" w:lineRule="auto"/>
        <w:jc w:val="center"/>
        <w:rPr>
          <w:rFonts w:ascii="Times New Roman" w:eastAsia="Times New Roman" w:hAnsi="Times New Roman" w:cs="Times New Roman"/>
          <w:sz w:val="24"/>
          <w:szCs w:val="24"/>
        </w:rPr>
      </w:pPr>
    </w:p>
    <w:p w14:paraId="54ADF537" w14:textId="77777777" w:rsidR="00525E83" w:rsidRDefault="00525E83">
      <w:pPr>
        <w:spacing w:after="0" w:line="276" w:lineRule="auto"/>
        <w:jc w:val="center"/>
        <w:rPr>
          <w:rFonts w:ascii="Times New Roman" w:eastAsia="Times New Roman" w:hAnsi="Times New Roman" w:cs="Times New Roman"/>
          <w:sz w:val="24"/>
          <w:szCs w:val="24"/>
        </w:rPr>
      </w:pPr>
    </w:p>
    <w:p w14:paraId="30A52E2D" w14:textId="77777777" w:rsidR="00525E83" w:rsidRDefault="007743B4" w:rsidP="00FD2F87">
      <w:pPr>
        <w:spacing w:after="0" w:line="276" w:lineRule="auto"/>
        <w:ind w:left="495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Trabalho apresentado como parte da avaliação da disciplina </w:t>
      </w:r>
      <w:r w:rsidR="00FD2F87">
        <w:rPr>
          <w:rFonts w:ascii="Times New Roman" w:eastAsia="Times New Roman" w:hAnsi="Times New Roman" w:cs="Times New Roman"/>
          <w:sz w:val="24"/>
          <w:szCs w:val="24"/>
        </w:rPr>
        <w:t>INF 496, ministrada pelo professor</w:t>
      </w:r>
      <w:r>
        <w:rPr>
          <w:rFonts w:ascii="Times New Roman" w:eastAsia="Times New Roman" w:hAnsi="Times New Roman" w:cs="Times New Roman"/>
          <w:sz w:val="24"/>
          <w:szCs w:val="24"/>
        </w:rPr>
        <w:t xml:space="preserve">: </w:t>
      </w:r>
      <w:r w:rsidR="00FD2F87">
        <w:rPr>
          <w:rFonts w:ascii="Times New Roman" w:eastAsia="Times New Roman" w:hAnsi="Times New Roman" w:cs="Times New Roman"/>
          <w:sz w:val="24"/>
          <w:szCs w:val="24"/>
        </w:rPr>
        <w:t>Marcos Henrique Fonseca Ribeiro, realizado pelo aluno</w:t>
      </w:r>
      <w:r>
        <w:rPr>
          <w:rFonts w:ascii="Times New Roman" w:eastAsia="Times New Roman" w:hAnsi="Times New Roman" w:cs="Times New Roman"/>
          <w:sz w:val="24"/>
          <w:szCs w:val="24"/>
        </w:rPr>
        <w:t xml:space="preserve"> do curso de </w:t>
      </w:r>
      <w:r w:rsidR="00FD2F87">
        <w:rPr>
          <w:rFonts w:ascii="Times New Roman" w:eastAsia="Times New Roman" w:hAnsi="Times New Roman" w:cs="Times New Roman"/>
          <w:sz w:val="24"/>
          <w:szCs w:val="24"/>
        </w:rPr>
        <w:t>Ciência da Computação</w:t>
      </w:r>
      <w:r>
        <w:rPr>
          <w:rFonts w:ascii="Times New Roman" w:eastAsia="Times New Roman" w:hAnsi="Times New Roman" w:cs="Times New Roman"/>
          <w:sz w:val="24"/>
          <w:szCs w:val="24"/>
        </w:rPr>
        <w:t xml:space="preserve">, </w:t>
      </w:r>
      <w:r w:rsidR="00FD2F87">
        <w:rPr>
          <w:rFonts w:ascii="Times New Roman" w:eastAsia="Times New Roman" w:hAnsi="Times New Roman" w:cs="Times New Roman"/>
          <w:sz w:val="24"/>
          <w:szCs w:val="24"/>
        </w:rPr>
        <w:t>Moises Henrique Pereira</w:t>
      </w:r>
      <w:r>
        <w:rPr>
          <w:rFonts w:ascii="Times New Roman" w:eastAsia="Times New Roman" w:hAnsi="Times New Roman" w:cs="Times New Roman"/>
          <w:sz w:val="24"/>
          <w:szCs w:val="24"/>
        </w:rPr>
        <w:t xml:space="preserve"> (</w:t>
      </w:r>
      <w:r w:rsidR="00FD2F87">
        <w:rPr>
          <w:rFonts w:ascii="Times New Roman" w:eastAsia="Times New Roman" w:hAnsi="Times New Roman" w:cs="Times New Roman"/>
          <w:sz w:val="24"/>
          <w:szCs w:val="24"/>
        </w:rPr>
        <w:t>83390)</w:t>
      </w:r>
      <w:r w:rsidR="007F2A80">
        <w:rPr>
          <w:rFonts w:ascii="Times New Roman" w:eastAsia="Times New Roman" w:hAnsi="Times New Roman" w:cs="Times New Roman"/>
          <w:sz w:val="24"/>
          <w:szCs w:val="24"/>
        </w:rPr>
        <w:t xml:space="preserve"> sob orientação do professor Vitor Barbosa Carlos de Souza</w:t>
      </w:r>
    </w:p>
    <w:p w14:paraId="4BE93D1A" w14:textId="77777777" w:rsidR="00FD2F87" w:rsidRDefault="00FD2F87" w:rsidP="00FD2F87">
      <w:pPr>
        <w:spacing w:after="0" w:line="276" w:lineRule="auto"/>
        <w:ind w:left="4956"/>
        <w:jc w:val="both"/>
        <w:rPr>
          <w:rFonts w:ascii="Times New Roman" w:eastAsia="Times New Roman" w:hAnsi="Times New Roman" w:cs="Times New Roman"/>
          <w:sz w:val="24"/>
          <w:szCs w:val="24"/>
        </w:rPr>
      </w:pPr>
    </w:p>
    <w:p w14:paraId="4DD9F698" w14:textId="77777777" w:rsidR="00FD2F87" w:rsidRDefault="00FD2F87" w:rsidP="00FD2F87">
      <w:pPr>
        <w:spacing w:after="0" w:line="276" w:lineRule="auto"/>
        <w:ind w:left="4956"/>
        <w:jc w:val="both"/>
        <w:rPr>
          <w:rFonts w:ascii="Times New Roman" w:eastAsia="Times New Roman" w:hAnsi="Times New Roman" w:cs="Times New Roman"/>
          <w:sz w:val="24"/>
          <w:szCs w:val="24"/>
        </w:rPr>
      </w:pPr>
    </w:p>
    <w:p w14:paraId="3DD6117E" w14:textId="77777777" w:rsidR="00FD2F87" w:rsidRDefault="00FD2F87" w:rsidP="00FD2F87">
      <w:pPr>
        <w:spacing w:after="0" w:line="276" w:lineRule="auto"/>
        <w:ind w:left="4956"/>
        <w:jc w:val="both"/>
        <w:rPr>
          <w:rFonts w:ascii="Times New Roman" w:eastAsia="Times New Roman" w:hAnsi="Times New Roman" w:cs="Times New Roman"/>
          <w:sz w:val="24"/>
          <w:szCs w:val="24"/>
        </w:rPr>
      </w:pPr>
    </w:p>
    <w:p w14:paraId="5869D44E" w14:textId="77777777" w:rsidR="00FD2F87" w:rsidRDefault="00FD2F87" w:rsidP="00FD2F87">
      <w:pPr>
        <w:spacing w:after="0" w:line="276" w:lineRule="auto"/>
        <w:ind w:left="4956"/>
        <w:jc w:val="both"/>
        <w:rPr>
          <w:rFonts w:ascii="Times New Roman" w:eastAsia="Times New Roman" w:hAnsi="Times New Roman" w:cs="Times New Roman"/>
          <w:sz w:val="24"/>
          <w:szCs w:val="24"/>
        </w:rPr>
      </w:pPr>
    </w:p>
    <w:p w14:paraId="6F02A3C0" w14:textId="77777777" w:rsidR="00FD2F87" w:rsidRDefault="00FD2F87" w:rsidP="00FD2F87">
      <w:pPr>
        <w:spacing w:after="0" w:line="276" w:lineRule="auto"/>
        <w:ind w:left="4956"/>
        <w:jc w:val="both"/>
        <w:rPr>
          <w:rFonts w:ascii="Times New Roman" w:eastAsia="Times New Roman" w:hAnsi="Times New Roman" w:cs="Times New Roman"/>
          <w:sz w:val="24"/>
          <w:szCs w:val="24"/>
        </w:rPr>
      </w:pPr>
    </w:p>
    <w:p w14:paraId="535100C6" w14:textId="77777777" w:rsidR="00FD2F87" w:rsidRDefault="00FD2F87" w:rsidP="00FD2F87">
      <w:pPr>
        <w:spacing w:after="0" w:line="276" w:lineRule="auto"/>
        <w:ind w:left="4956"/>
        <w:jc w:val="both"/>
        <w:rPr>
          <w:rFonts w:ascii="Times New Roman" w:eastAsia="Times New Roman" w:hAnsi="Times New Roman" w:cs="Times New Roman"/>
          <w:sz w:val="24"/>
          <w:szCs w:val="24"/>
        </w:rPr>
      </w:pPr>
    </w:p>
    <w:p w14:paraId="761A98EC" w14:textId="77777777" w:rsidR="00452AF2" w:rsidRDefault="00452AF2" w:rsidP="00FD2F87">
      <w:pPr>
        <w:spacing w:after="0" w:line="276" w:lineRule="auto"/>
        <w:ind w:left="4956"/>
        <w:jc w:val="both"/>
        <w:rPr>
          <w:rFonts w:ascii="Times New Roman" w:eastAsia="Times New Roman" w:hAnsi="Times New Roman" w:cs="Times New Roman"/>
          <w:sz w:val="24"/>
          <w:szCs w:val="24"/>
        </w:rPr>
      </w:pPr>
    </w:p>
    <w:p w14:paraId="0C5C8621" w14:textId="77777777" w:rsidR="00525E83" w:rsidRDefault="00525E83" w:rsidP="00DF54BE">
      <w:pPr>
        <w:spacing w:after="0" w:line="276" w:lineRule="auto"/>
        <w:rPr>
          <w:rFonts w:ascii="Times New Roman" w:eastAsia="Times New Roman" w:hAnsi="Times New Roman" w:cs="Times New Roman"/>
          <w:sz w:val="24"/>
          <w:szCs w:val="24"/>
        </w:rPr>
      </w:pPr>
    </w:p>
    <w:p w14:paraId="5492615D" w14:textId="77777777" w:rsidR="00525E83" w:rsidRDefault="00525E83">
      <w:pPr>
        <w:spacing w:after="0" w:line="276" w:lineRule="auto"/>
        <w:rPr>
          <w:rFonts w:ascii="Times New Roman" w:eastAsia="Times New Roman" w:hAnsi="Times New Roman" w:cs="Times New Roman"/>
          <w:sz w:val="24"/>
          <w:szCs w:val="24"/>
        </w:rPr>
      </w:pPr>
    </w:p>
    <w:p w14:paraId="0EAE05EA" w14:textId="77777777" w:rsidR="00525E83" w:rsidRDefault="00525E83">
      <w:pPr>
        <w:spacing w:after="0" w:line="276" w:lineRule="auto"/>
        <w:rPr>
          <w:rFonts w:ascii="Times New Roman" w:eastAsia="Times New Roman" w:hAnsi="Times New Roman" w:cs="Times New Roman"/>
          <w:sz w:val="24"/>
          <w:szCs w:val="24"/>
        </w:rPr>
      </w:pPr>
    </w:p>
    <w:p w14:paraId="4525AAFD" w14:textId="77777777" w:rsidR="00525E83" w:rsidRDefault="00525E83">
      <w:pPr>
        <w:spacing w:after="0" w:line="276" w:lineRule="auto"/>
        <w:rPr>
          <w:rFonts w:ascii="Times New Roman" w:eastAsia="Times New Roman" w:hAnsi="Times New Roman" w:cs="Times New Roman"/>
          <w:sz w:val="24"/>
          <w:szCs w:val="24"/>
        </w:rPr>
      </w:pPr>
    </w:p>
    <w:p w14:paraId="511D829A" w14:textId="77777777" w:rsidR="00525E83" w:rsidRDefault="007743B4">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Viçosa, Minas Gerais</w:t>
      </w:r>
    </w:p>
    <w:p w14:paraId="74282DDA" w14:textId="77777777" w:rsidR="00525E83" w:rsidRDefault="00FD2F87">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Abril, 2019</w:t>
      </w:r>
    </w:p>
    <w:p w14:paraId="4473F137" w14:textId="77777777" w:rsidR="00922602" w:rsidRDefault="00922602" w:rsidP="00922602">
      <w:pPr>
        <w:keepNext/>
        <w:pBdr>
          <w:top w:val="nil"/>
          <w:left w:val="nil"/>
          <w:bottom w:val="nil"/>
          <w:right w:val="nil"/>
          <w:between w:val="nil"/>
        </w:pBdr>
        <w:spacing w:before="240" w:after="120" w:line="360" w:lineRule="auto"/>
        <w:jc w:val="both"/>
        <w:rPr>
          <w:rFonts w:ascii="Times New Roman" w:eastAsia="Times New Roman" w:hAnsi="Times New Roman" w:cs="Times New Roman"/>
          <w:b/>
          <w:color w:val="00000A"/>
          <w:sz w:val="24"/>
          <w:szCs w:val="24"/>
        </w:rPr>
      </w:pPr>
      <w:bookmarkStart w:id="0" w:name="_gjdgxs" w:colFirst="0" w:colLast="0"/>
      <w:bookmarkEnd w:id="0"/>
      <w:r>
        <w:rPr>
          <w:rFonts w:ascii="Times New Roman" w:eastAsia="Times New Roman" w:hAnsi="Times New Roman" w:cs="Times New Roman"/>
          <w:b/>
          <w:color w:val="00000A"/>
          <w:sz w:val="24"/>
          <w:szCs w:val="24"/>
        </w:rPr>
        <w:lastRenderedPageBreak/>
        <w:t>SUMÁRIO</w:t>
      </w:r>
    </w:p>
    <w:p w14:paraId="2EF9AFE9" w14:textId="77777777" w:rsidR="00922602" w:rsidRDefault="00922602" w:rsidP="00922602">
      <w:pPr>
        <w:spacing w:line="360" w:lineRule="auto"/>
        <w:jc w:val="both"/>
        <w:rPr>
          <w:rFonts w:ascii="Times New Roman" w:eastAsia="Times New Roman" w:hAnsi="Times New Roman" w:cs="Times New Roman"/>
          <w:sz w:val="24"/>
          <w:szCs w:val="24"/>
        </w:rPr>
      </w:pPr>
    </w:p>
    <w:p w14:paraId="3BDE4AD2" w14:textId="77777777" w:rsidR="00922602" w:rsidRDefault="00922602" w:rsidP="00922602">
      <w:pPr>
        <w:keepNext/>
        <w:pBdr>
          <w:top w:val="nil"/>
          <w:left w:val="nil"/>
          <w:bottom w:val="nil"/>
          <w:right w:val="nil"/>
          <w:between w:val="nil"/>
        </w:pBdr>
        <w:spacing w:before="240" w:after="120" w:line="36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SUMÁRIO DE IMAGENS</w:t>
      </w:r>
    </w:p>
    <w:p w14:paraId="59E93793" w14:textId="77777777" w:rsidR="00B677C8" w:rsidRDefault="00B677C8" w:rsidP="00922602">
      <w:pPr>
        <w:spacing w:line="360" w:lineRule="auto"/>
        <w:jc w:val="both"/>
        <w:rPr>
          <w:rFonts w:ascii="Times New Roman" w:eastAsia="Times New Roman" w:hAnsi="Times New Roman" w:cs="Times New Roman"/>
          <w:sz w:val="24"/>
          <w:szCs w:val="24"/>
        </w:rPr>
      </w:pPr>
    </w:p>
    <w:p w14:paraId="6305E1B6" w14:textId="77777777" w:rsidR="00922602" w:rsidRDefault="00922602" w:rsidP="00922602">
      <w:pPr>
        <w:keepNext/>
        <w:pBdr>
          <w:top w:val="nil"/>
          <w:left w:val="nil"/>
          <w:bottom w:val="nil"/>
          <w:right w:val="nil"/>
          <w:between w:val="nil"/>
        </w:pBdr>
        <w:spacing w:before="240" w:after="120" w:line="36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LISTA DE SIGLAS</w:t>
      </w:r>
    </w:p>
    <w:p w14:paraId="73B0DEC0" w14:textId="77777777" w:rsidR="00922602" w:rsidRDefault="00922602" w:rsidP="00922602">
      <w:pPr>
        <w:spacing w:line="360" w:lineRule="auto"/>
        <w:jc w:val="both"/>
        <w:rPr>
          <w:rFonts w:ascii="Times New Roman" w:eastAsia="Times New Roman" w:hAnsi="Times New Roman" w:cs="Times New Roman"/>
          <w:sz w:val="24"/>
          <w:szCs w:val="24"/>
        </w:rPr>
      </w:pPr>
    </w:p>
    <w:p w14:paraId="635E7192" w14:textId="77777777" w:rsidR="00922602" w:rsidRDefault="00BF61D4" w:rsidP="009226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IA: Inteligência Artificial</w:t>
      </w:r>
    </w:p>
    <w:p w14:paraId="3937D7C3" w14:textId="77777777" w:rsidR="00DE0248" w:rsidRDefault="00DE0248" w:rsidP="00922602">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QoS</w:t>
      </w:r>
      <w:proofErr w:type="spellEnd"/>
      <w:r>
        <w:rPr>
          <w:rFonts w:ascii="Times New Roman" w:eastAsia="Times New Roman" w:hAnsi="Times New Roman" w:cs="Times New Roman"/>
          <w:sz w:val="24"/>
          <w:szCs w:val="24"/>
        </w:rPr>
        <w:t>: Qualidade de Serviço</w:t>
      </w:r>
    </w:p>
    <w:p w14:paraId="2E5D38FF" w14:textId="77777777" w:rsidR="00B677C8" w:rsidRDefault="00B677C8" w:rsidP="00922602">
      <w:pPr>
        <w:keepNext/>
        <w:pBdr>
          <w:top w:val="nil"/>
          <w:left w:val="nil"/>
          <w:bottom w:val="nil"/>
          <w:right w:val="nil"/>
          <w:between w:val="nil"/>
        </w:pBdr>
        <w:spacing w:before="240" w:after="120" w:line="360" w:lineRule="auto"/>
        <w:jc w:val="both"/>
        <w:rPr>
          <w:rFonts w:ascii="Times New Roman" w:eastAsia="Times New Roman" w:hAnsi="Times New Roman" w:cs="Times New Roman"/>
          <w:b/>
          <w:color w:val="00000A"/>
          <w:sz w:val="24"/>
          <w:szCs w:val="24"/>
        </w:rPr>
      </w:pPr>
    </w:p>
    <w:p w14:paraId="49604A5B" w14:textId="77777777" w:rsidR="00922602" w:rsidRDefault="00922602" w:rsidP="00922602">
      <w:pPr>
        <w:keepNext/>
        <w:pBdr>
          <w:top w:val="nil"/>
          <w:left w:val="nil"/>
          <w:bottom w:val="nil"/>
          <w:right w:val="nil"/>
          <w:between w:val="nil"/>
        </w:pBdr>
        <w:spacing w:before="240" w:after="120" w:line="36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INTRODUÇÃO</w:t>
      </w:r>
    </w:p>
    <w:p w14:paraId="17953639" w14:textId="77777777" w:rsidR="00FB3B23" w:rsidRDefault="00FB3B23" w:rsidP="00FB3B23">
      <w:pPr>
        <w:pBdr>
          <w:top w:val="nil"/>
          <w:left w:val="nil"/>
          <w:bottom w:val="nil"/>
          <w:right w:val="nil"/>
          <w:between w:val="nil"/>
        </w:pBdr>
        <w:spacing w:after="140" w:line="276" w:lineRule="auto"/>
        <w:ind w:firstLine="720"/>
        <w:jc w:val="both"/>
        <w:rPr>
          <w:rFonts w:ascii="Times New Roman" w:eastAsia="Times New Roman" w:hAnsi="Times New Roman" w:cs="Times New Roman"/>
          <w:color w:val="000000"/>
          <w:sz w:val="24"/>
          <w:szCs w:val="24"/>
        </w:rPr>
      </w:pPr>
    </w:p>
    <w:p w14:paraId="591145A7" w14:textId="4BA6263B" w:rsidR="00FB3B23" w:rsidRDefault="00FB3B23" w:rsidP="00FB3B23">
      <w:pPr>
        <w:pBdr>
          <w:top w:val="nil"/>
          <w:left w:val="nil"/>
          <w:bottom w:val="nil"/>
          <w:right w:val="nil"/>
          <w:between w:val="nil"/>
        </w:pBdr>
        <w:spacing w:after="140" w:line="276"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Computação em Névoa </w:t>
      </w:r>
      <w:r w:rsidR="00AF310A">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color w:val="000000"/>
          <w:sz w:val="24"/>
          <w:szCs w:val="24"/>
        </w:rPr>
        <w:t xml:space="preserve">é uma arquitetura para computação, comunicação, armazenamento e controle localizada próxima ao usuário final. O conceito de Névoa permitirá agrupar, orquestrar, gerenciar e garantir segurança dos </w:t>
      </w:r>
      <w:commentRangeStart w:id="1"/>
      <w:commentRangeStart w:id="2"/>
      <w:r>
        <w:rPr>
          <w:rFonts w:ascii="Times New Roman" w:eastAsia="Times New Roman" w:hAnsi="Times New Roman" w:cs="Times New Roman"/>
          <w:color w:val="000000"/>
          <w:sz w:val="24"/>
          <w:szCs w:val="24"/>
        </w:rPr>
        <w:t xml:space="preserve">recursos computacionais disponíveis </w:t>
      </w:r>
      <w:commentRangeEnd w:id="1"/>
      <w:r>
        <w:rPr>
          <w:rStyle w:val="Refdecomentrio"/>
        </w:rPr>
        <w:commentReference w:id="1"/>
      </w:r>
      <w:commentRangeEnd w:id="2"/>
      <w:r w:rsidR="00AB53BC">
        <w:rPr>
          <w:rStyle w:val="Refdecomentrio"/>
        </w:rPr>
        <w:commentReference w:id="2"/>
      </w:r>
      <w:r w:rsidR="00F76834">
        <w:rPr>
          <w:rFonts w:ascii="Times New Roman" w:eastAsia="Times New Roman" w:hAnsi="Times New Roman" w:cs="Times New Roman"/>
          <w:color w:val="FF0000"/>
          <w:sz w:val="24"/>
          <w:szCs w:val="24"/>
        </w:rPr>
        <w:t>na borda da rede</w:t>
      </w:r>
      <w:r>
        <w:rPr>
          <w:rFonts w:ascii="Times New Roman" w:eastAsia="Times New Roman" w:hAnsi="Times New Roman" w:cs="Times New Roman"/>
          <w:color w:val="000000"/>
          <w:sz w:val="24"/>
          <w:szCs w:val="24"/>
        </w:rPr>
        <w:t xml:space="preserve"> de modo a abranger múltiplos domínios e aplicações além de ser algo capaz de trabalhar bem tanto com conexões por fio quanto por Wireless [</w:t>
      </w:r>
      <w:r w:rsidR="00AF310A">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w:t>
      </w:r>
      <w:r w:rsidR="00880D21">
        <w:rPr>
          <w:rFonts w:ascii="Times New Roman" w:eastAsia="Times New Roman" w:hAnsi="Times New Roman" w:cs="Times New Roman"/>
          <w:color w:val="000000"/>
          <w:sz w:val="24"/>
          <w:szCs w:val="24"/>
        </w:rPr>
        <w:t>.</w:t>
      </w:r>
    </w:p>
    <w:p w14:paraId="06AA0285" w14:textId="1663F3B6" w:rsidR="00FB3B23" w:rsidRDefault="00FB3B23" w:rsidP="00FB3B23">
      <w:pPr>
        <w:pBdr>
          <w:top w:val="nil"/>
          <w:left w:val="nil"/>
          <w:bottom w:val="nil"/>
          <w:right w:val="nil"/>
          <w:between w:val="nil"/>
        </w:pBdr>
        <w:spacing w:after="14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Algo que caracteriza bem a Névoa é o fato de possuir tamanho flexível, o que torna bem ajustável ao ambiente e as disponibilidades de recursos presentes. Outra coisa que se pode destacar é que não se deve confundir Névoa com </w:t>
      </w:r>
      <w:proofErr w:type="spellStart"/>
      <w:r>
        <w:rPr>
          <w:rFonts w:ascii="Times New Roman" w:eastAsia="Times New Roman" w:hAnsi="Times New Roman" w:cs="Times New Roman"/>
          <w:color w:val="000000"/>
          <w:sz w:val="24"/>
          <w:szCs w:val="24"/>
        </w:rPr>
        <w:t>mini-Nuvem</w:t>
      </w:r>
      <w:proofErr w:type="spellEnd"/>
      <w:r>
        <w:rPr>
          <w:rFonts w:ascii="Times New Roman" w:eastAsia="Times New Roman" w:hAnsi="Times New Roman" w:cs="Times New Roman"/>
          <w:color w:val="000000"/>
          <w:sz w:val="24"/>
          <w:szCs w:val="24"/>
        </w:rPr>
        <w:t xml:space="preserve">, uma vez que </w:t>
      </w:r>
      <w:proofErr w:type="spellStart"/>
      <w:r>
        <w:rPr>
          <w:rFonts w:ascii="Times New Roman" w:eastAsia="Times New Roman" w:hAnsi="Times New Roman" w:cs="Times New Roman"/>
          <w:color w:val="000000"/>
          <w:sz w:val="24"/>
          <w:szCs w:val="24"/>
        </w:rPr>
        <w:t>mini-Nuvens</w:t>
      </w:r>
      <w:proofErr w:type="spellEnd"/>
      <w:r>
        <w:rPr>
          <w:rFonts w:ascii="Times New Roman" w:eastAsia="Times New Roman" w:hAnsi="Times New Roman" w:cs="Times New Roman"/>
          <w:color w:val="000000"/>
          <w:sz w:val="24"/>
          <w:szCs w:val="24"/>
        </w:rPr>
        <w:t xml:space="preserve"> passam a ideia de plataformas de computação isoladas e parte do conceito de Névoa é a integração entre as Névoas [</w:t>
      </w:r>
      <w:r w:rsidR="00AF310A">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w:t>
      </w:r>
      <w:r w:rsidR="00880D21">
        <w:rPr>
          <w:rFonts w:ascii="Times New Roman" w:eastAsia="Times New Roman" w:hAnsi="Times New Roman" w:cs="Times New Roman"/>
          <w:color w:val="000000"/>
          <w:sz w:val="24"/>
          <w:szCs w:val="24"/>
        </w:rPr>
        <w:t>.</w:t>
      </w:r>
    </w:p>
    <w:p w14:paraId="432F5C8B" w14:textId="17C7079F" w:rsidR="00FB3B23" w:rsidRDefault="00FB3B23" w:rsidP="00FB3B23">
      <w:pPr>
        <w:pBdr>
          <w:top w:val="nil"/>
          <w:left w:val="nil"/>
          <w:bottom w:val="nil"/>
          <w:right w:val="nil"/>
          <w:between w:val="nil"/>
        </w:pBdr>
        <w:spacing w:after="14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Outra característica da Névoa que vale destaque é sua busca por novas formas de decomposição de tarefas para que possam ser executadas em máquinas com hardware heterogêneo, possivelmente voláteis em questões de disponibilidade, mobilidade e segurança, além de limitada capacidade de processamento, armazenamento ou bateria [</w:t>
      </w:r>
      <w:r w:rsidR="00AF310A">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w:t>
      </w:r>
      <w:r w:rsidR="00880D21">
        <w:rPr>
          <w:rFonts w:ascii="Times New Roman" w:eastAsia="Times New Roman" w:hAnsi="Times New Roman" w:cs="Times New Roman"/>
          <w:color w:val="000000"/>
          <w:sz w:val="24"/>
          <w:szCs w:val="24"/>
        </w:rPr>
        <w:t>.</w:t>
      </w:r>
    </w:p>
    <w:p w14:paraId="0AFE0B21" w14:textId="382D9BD3" w:rsidR="00FB3B23" w:rsidRDefault="00FB3B23" w:rsidP="00FB3B23">
      <w:pPr>
        <w:pBdr>
          <w:top w:val="nil"/>
          <w:left w:val="nil"/>
          <w:bottom w:val="nil"/>
          <w:right w:val="nil"/>
          <w:between w:val="nil"/>
        </w:pBdr>
        <w:spacing w:after="14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Mas apesar desses desafios, que podem parecer desvantagens, pode-se destacar claros pontos positivos no uso de Névoa, por exemplo: segurança (reduzindo a distância no trafego de informações sensíveis, verificações de identidade e autenticações podem ser fortalecidos), cognição (também pela proximidade do usuário final, torna-se mais fácil a decisão de onde e como realizar as tarefas, de modo a atender melhor às necessidades e refletir com mais precisão a disponibilidade de recursos na borda da rede), agilidade (inovação rápida e escalável), latência (extremamente útil para aplicações de tempo real, uma vez que estando perto do usuário o tempo de propagação é muito menor resultando em um impacto positivo no tempo de resposta), </w:t>
      </w:r>
      <w:r>
        <w:rPr>
          <w:rFonts w:ascii="Times New Roman" w:eastAsia="Times New Roman" w:hAnsi="Times New Roman" w:cs="Times New Roman"/>
          <w:color w:val="000000"/>
          <w:sz w:val="24"/>
          <w:szCs w:val="24"/>
        </w:rPr>
        <w:lastRenderedPageBreak/>
        <w:t>eficiência (pode distribuir computação, armazenamento e controle de modo a otimizar o uso dos recursos disponíveis) [</w:t>
      </w:r>
      <w:r w:rsidR="00AF310A">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w:t>
      </w:r>
      <w:r w:rsidR="00880D21">
        <w:rPr>
          <w:rFonts w:ascii="Times New Roman" w:eastAsia="Times New Roman" w:hAnsi="Times New Roman" w:cs="Times New Roman"/>
          <w:color w:val="000000"/>
          <w:sz w:val="24"/>
          <w:szCs w:val="24"/>
        </w:rPr>
        <w:t>.</w:t>
      </w:r>
    </w:p>
    <w:p w14:paraId="4EFDA12B" w14:textId="7E5DF513" w:rsidR="00FB3B23" w:rsidRDefault="00FB3B23" w:rsidP="00FB3B23">
      <w:pPr>
        <w:pBdr>
          <w:top w:val="nil"/>
          <w:left w:val="nil"/>
          <w:bottom w:val="nil"/>
          <w:right w:val="nil"/>
          <w:between w:val="nil"/>
        </w:pBdr>
        <w:spacing w:after="140" w:line="276"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ab/>
        <w:t xml:space="preserve"> Para exemplificar o uso de computação em Névoa, podemos tomar: veículos conectados (rico cenário de conectividade e interações tanto carro a carro, quanto carro a ponto de acesso ou ponto de acesso a ponto de acesso) ou sensores sem fio (os sensores em sua maioria são extremamente limitados a pouca energia, pouco poder de processamento, pouca memória, portanto são usados normalmente para capturar dados e envia-los para quem de fato vai processa-los). O uso da Névoa é ideal para ambos pois atua com baixa latência, grande heterogeneidade, e suporta tarefas de tempo real</w:t>
      </w:r>
      <w:r w:rsidR="00880D2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
    <w:p w14:paraId="731CC097" w14:textId="7366AFFF" w:rsidR="00FB3B23" w:rsidRDefault="00FB3B23" w:rsidP="00FB3B23">
      <w:pPr>
        <w:pBdr>
          <w:top w:val="nil"/>
          <w:left w:val="nil"/>
          <w:bottom w:val="nil"/>
          <w:right w:val="nil"/>
          <w:between w:val="nil"/>
        </w:pBdr>
        <w:spacing w:after="140" w:line="276"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Tendo exposto algumas importantes características da Névoa, fica claro que a implementação de mecanismos eficientes para tomadas de decisões em vários contextos são fundamentais para que se alcance um funcionamento próximo ao ótimo. Alguns exemplos bem estudados são as tomadas de decisões relativas a alocação de recursos</w:t>
      </w:r>
      <w:r w:rsidR="00C0040A">
        <w:rPr>
          <w:rFonts w:ascii="Times New Roman" w:eastAsia="Times New Roman" w:hAnsi="Times New Roman" w:cs="Times New Roman"/>
          <w:color w:val="000000" w:themeColor="text1"/>
          <w:sz w:val="24"/>
          <w:szCs w:val="24"/>
        </w:rPr>
        <w:t xml:space="preserve"> [</w:t>
      </w:r>
      <w:r w:rsidR="0052300B">
        <w:rPr>
          <w:rFonts w:ascii="Times New Roman" w:eastAsia="Times New Roman" w:hAnsi="Times New Roman" w:cs="Times New Roman"/>
          <w:color w:val="000000" w:themeColor="text1"/>
          <w:sz w:val="24"/>
          <w:szCs w:val="24"/>
        </w:rPr>
        <w:t>3,4</w:t>
      </w:r>
      <w:r w:rsidR="00FC76E0">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obtenção de eficiência energética</w:t>
      </w:r>
      <w:r w:rsidR="00C0040A">
        <w:rPr>
          <w:rFonts w:ascii="Times New Roman" w:eastAsia="Times New Roman" w:hAnsi="Times New Roman" w:cs="Times New Roman"/>
          <w:color w:val="000000" w:themeColor="text1"/>
          <w:sz w:val="24"/>
          <w:szCs w:val="24"/>
        </w:rPr>
        <w:t xml:space="preserve"> [</w:t>
      </w:r>
      <w:r w:rsidR="0052300B">
        <w:rPr>
          <w:rFonts w:ascii="Times New Roman" w:eastAsia="Times New Roman" w:hAnsi="Times New Roman" w:cs="Times New Roman"/>
          <w:color w:val="000000" w:themeColor="text1"/>
          <w:sz w:val="24"/>
          <w:szCs w:val="24"/>
        </w:rPr>
        <w:t>5,6</w:t>
      </w:r>
      <w:r w:rsidR="00C0040A">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orquestração de serviços</w:t>
      </w:r>
      <w:r w:rsidR="00C0040A">
        <w:rPr>
          <w:rFonts w:ascii="Times New Roman" w:eastAsia="Times New Roman" w:hAnsi="Times New Roman" w:cs="Times New Roman"/>
          <w:color w:val="000000" w:themeColor="text1"/>
          <w:sz w:val="24"/>
          <w:szCs w:val="24"/>
        </w:rPr>
        <w:t xml:space="preserve"> [</w:t>
      </w:r>
      <w:r w:rsidR="0052300B">
        <w:rPr>
          <w:rFonts w:ascii="Times New Roman" w:eastAsia="Times New Roman" w:hAnsi="Times New Roman" w:cs="Times New Roman"/>
          <w:color w:val="000000" w:themeColor="text1"/>
          <w:sz w:val="24"/>
          <w:szCs w:val="24"/>
        </w:rPr>
        <w:t>7,8</w:t>
      </w:r>
      <w:r w:rsidR="00C0040A">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para citar apenas alguns.</w:t>
      </w:r>
    </w:p>
    <w:p w14:paraId="3115561F" w14:textId="77777777" w:rsidR="00FB3B23" w:rsidRDefault="00FB3B23" w:rsidP="00FB3B23">
      <w:pPr>
        <w:pBdr>
          <w:top w:val="nil"/>
          <w:left w:val="nil"/>
          <w:bottom w:val="nil"/>
          <w:right w:val="nil"/>
          <w:between w:val="nil"/>
        </w:pBdr>
        <w:spacing w:after="140" w:line="276"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Uma outra tomada de decisão que certamente tem impacto significativo na </w:t>
      </w:r>
      <w:proofErr w:type="spellStart"/>
      <w:r>
        <w:rPr>
          <w:rFonts w:ascii="Times New Roman" w:eastAsia="Times New Roman" w:hAnsi="Times New Roman" w:cs="Times New Roman"/>
          <w:color w:val="000000" w:themeColor="text1"/>
          <w:sz w:val="24"/>
          <w:szCs w:val="24"/>
        </w:rPr>
        <w:t>QoS</w:t>
      </w:r>
      <w:proofErr w:type="spellEnd"/>
      <w:r>
        <w:rPr>
          <w:rFonts w:ascii="Times New Roman" w:eastAsia="Times New Roman" w:hAnsi="Times New Roman" w:cs="Times New Roman"/>
          <w:color w:val="000000" w:themeColor="text1"/>
          <w:sz w:val="24"/>
          <w:szCs w:val="24"/>
        </w:rPr>
        <w:t xml:space="preserve"> (Qualidade de Serviço) é a reorganização eficiente dos recursos que fazem parte de distintas Névoas, por exemplo, devido à mobilidade de dispositivos subjacentes. Como a arquitetura da Névoa é baseada em um modelo colaborativo, onde recursos, mesmo que móveis, devem estar localizados em uma área geograficamente próxima ao usuário final, é fundamental otimizar o tempo em que cada recurso estará disponível para os clientes em um domínio da Névoa, minimizando as mudanças de domínios ao mesmo tempo que mantendo uma baixa latência na comunicação.</w:t>
      </w:r>
    </w:p>
    <w:p w14:paraId="1A95A115" w14:textId="2975BDBB" w:rsidR="00FB3B23" w:rsidRDefault="00FB3B23" w:rsidP="00FB3B23">
      <w:pPr>
        <w:pBdr>
          <w:top w:val="nil"/>
          <w:left w:val="nil"/>
          <w:bottom w:val="nil"/>
          <w:right w:val="nil"/>
          <w:between w:val="nil"/>
        </w:pBdr>
        <w:spacing w:after="140" w:line="276"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Diversos pesquisas na área de redes de computadores, principalmente em redes sem fio, têm feito uso de técnicas de </w:t>
      </w:r>
      <w:proofErr w:type="spellStart"/>
      <w:r>
        <w:rPr>
          <w:rFonts w:ascii="Times New Roman" w:eastAsia="Times New Roman" w:hAnsi="Times New Roman" w:cs="Times New Roman"/>
          <w:color w:val="000000" w:themeColor="text1"/>
          <w:sz w:val="24"/>
          <w:szCs w:val="24"/>
        </w:rPr>
        <w:t>Machine</w:t>
      </w:r>
      <w:proofErr w:type="spellEnd"/>
      <w:r>
        <w:rPr>
          <w:rFonts w:ascii="Times New Roman" w:eastAsia="Times New Roman" w:hAnsi="Times New Roman" w:cs="Times New Roman"/>
          <w:color w:val="000000" w:themeColor="text1"/>
          <w:sz w:val="24"/>
          <w:szCs w:val="24"/>
        </w:rPr>
        <w:t xml:space="preserve"> Learning para avaliar o ganho de eficiência obtido em decisões em tempo real quando comparadas com os mecanismos utilizados pelas arquiteturas de rede tradicionais</w:t>
      </w:r>
      <w:r w:rsidR="008717BC">
        <w:rPr>
          <w:rFonts w:ascii="Times New Roman" w:eastAsia="Times New Roman" w:hAnsi="Times New Roman" w:cs="Times New Roman"/>
          <w:color w:val="000000" w:themeColor="text1"/>
          <w:sz w:val="24"/>
          <w:szCs w:val="24"/>
        </w:rPr>
        <w:t xml:space="preserve"> [</w:t>
      </w:r>
      <w:r w:rsidR="0052300B">
        <w:rPr>
          <w:rFonts w:ascii="Times New Roman" w:eastAsia="Times New Roman" w:hAnsi="Times New Roman" w:cs="Times New Roman"/>
          <w:color w:val="000000" w:themeColor="text1"/>
          <w:sz w:val="24"/>
          <w:szCs w:val="24"/>
        </w:rPr>
        <w:t>9</w:t>
      </w:r>
      <w:r w:rsidR="008717BC">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Uma técnica que tem ganhado campo é a de aprendizagem por reforço. Essa técnica é uma fusão de técnicas de tentativa e erro com teoria de controle ótimo, o que permite aos pesquisadores de Inteligência Artificial (IA) desenvolverem algoritmos que maximizem o retorno (recompensa) de longo prazo do agente ao realizar alguma tarefa [</w:t>
      </w:r>
      <w:r w:rsidR="0052300B">
        <w:rPr>
          <w:rFonts w:ascii="Times New Roman" w:eastAsia="Times New Roman" w:hAnsi="Times New Roman" w:cs="Times New Roman"/>
          <w:color w:val="000000" w:themeColor="text1"/>
          <w:sz w:val="24"/>
          <w:szCs w:val="24"/>
        </w:rPr>
        <w:t>10</w:t>
      </w:r>
      <w:r>
        <w:rPr>
          <w:rFonts w:ascii="Times New Roman" w:eastAsia="Times New Roman" w:hAnsi="Times New Roman" w:cs="Times New Roman"/>
          <w:color w:val="000000" w:themeColor="text1"/>
          <w:sz w:val="24"/>
          <w:szCs w:val="24"/>
        </w:rPr>
        <w:t>]</w:t>
      </w:r>
      <w:r w:rsidR="00880D21">
        <w:rPr>
          <w:rFonts w:ascii="Times New Roman" w:eastAsia="Times New Roman" w:hAnsi="Times New Roman" w:cs="Times New Roman"/>
          <w:color w:val="000000" w:themeColor="text1"/>
          <w:sz w:val="24"/>
          <w:szCs w:val="24"/>
        </w:rPr>
        <w:t>.</w:t>
      </w:r>
    </w:p>
    <w:p w14:paraId="7951507B" w14:textId="01B423AF" w:rsidR="00FB3B23" w:rsidRPr="00880D21" w:rsidRDefault="00FB3B23" w:rsidP="00FB3B23">
      <w:pPr>
        <w:pBdr>
          <w:top w:val="nil"/>
          <w:left w:val="nil"/>
          <w:bottom w:val="nil"/>
          <w:right w:val="nil"/>
          <w:between w:val="nil"/>
        </w:pBdr>
        <w:spacing w:after="14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 xml:space="preserve">A função de recompensa é o retorno que o ambiente dá ao agente como resposta e pode estar associada a um estado ou um par ação-estado (onde estado representa algum fator que o agente pode considerar para realizar uma ação e ação representa alguma decisão que o agente aprende a tomar) definindo o objetivo do agente em uma dada situação, dessa forma a função de recompensa define qual o objetivo desse agente, indicando para o mesmo o que é bom e o que é ruim para ele </w:t>
      </w:r>
      <w:r w:rsidRPr="00880D21">
        <w:rPr>
          <w:rFonts w:ascii="Times New Roman" w:eastAsia="Times New Roman" w:hAnsi="Times New Roman" w:cs="Times New Roman"/>
          <w:color w:val="000000" w:themeColor="text1"/>
          <w:sz w:val="24"/>
          <w:szCs w:val="24"/>
        </w:rPr>
        <w:t>[</w:t>
      </w:r>
      <w:r w:rsidR="0052300B">
        <w:rPr>
          <w:rFonts w:ascii="Times New Roman" w:eastAsia="Times New Roman" w:hAnsi="Times New Roman" w:cs="Times New Roman"/>
          <w:color w:val="000000" w:themeColor="text1"/>
          <w:sz w:val="24"/>
          <w:szCs w:val="24"/>
        </w:rPr>
        <w:t>10</w:t>
      </w:r>
      <w:r w:rsidRPr="00880D21">
        <w:rPr>
          <w:rFonts w:ascii="Times New Roman" w:eastAsia="Times New Roman" w:hAnsi="Times New Roman" w:cs="Times New Roman"/>
          <w:color w:val="000000" w:themeColor="text1"/>
          <w:sz w:val="24"/>
          <w:szCs w:val="24"/>
        </w:rPr>
        <w:t>]</w:t>
      </w:r>
      <w:r w:rsidR="00880D21">
        <w:rPr>
          <w:rFonts w:ascii="Times New Roman" w:eastAsia="Times New Roman" w:hAnsi="Times New Roman" w:cs="Times New Roman"/>
          <w:color w:val="000000" w:themeColor="text1"/>
          <w:sz w:val="24"/>
          <w:szCs w:val="24"/>
        </w:rPr>
        <w:t>.</w:t>
      </w:r>
    </w:p>
    <w:p w14:paraId="3F89852E" w14:textId="4D9F4563" w:rsidR="00FB3B23" w:rsidRPr="00880D21" w:rsidRDefault="00FB3B23" w:rsidP="00FB3B23">
      <w:pPr>
        <w:pBdr>
          <w:top w:val="nil"/>
          <w:left w:val="nil"/>
          <w:bottom w:val="nil"/>
          <w:right w:val="nil"/>
          <w:between w:val="nil"/>
        </w:pBdr>
        <w:spacing w:after="140" w:line="276" w:lineRule="auto"/>
        <w:jc w:val="both"/>
        <w:rPr>
          <w:rFonts w:ascii="Times New Roman" w:eastAsia="Times New Roman" w:hAnsi="Times New Roman" w:cs="Times New Roman"/>
          <w:color w:val="000000" w:themeColor="text1"/>
          <w:sz w:val="24"/>
          <w:szCs w:val="24"/>
        </w:rPr>
      </w:pPr>
      <w:commentRangeStart w:id="3"/>
      <w:r w:rsidRPr="00880D21">
        <w:rPr>
          <w:rFonts w:ascii="Times New Roman" w:eastAsia="Times New Roman" w:hAnsi="Times New Roman" w:cs="Times New Roman"/>
          <w:color w:val="000000" w:themeColor="text1"/>
          <w:sz w:val="24"/>
          <w:szCs w:val="24"/>
        </w:rPr>
        <w:tab/>
      </w:r>
      <w:commentRangeEnd w:id="3"/>
      <w:r>
        <w:rPr>
          <w:rStyle w:val="Refdecomentrio"/>
        </w:rPr>
        <w:commentReference w:id="3"/>
      </w:r>
      <w:r w:rsidRPr="00880D21">
        <w:rPr>
          <w:rFonts w:ascii="Times New Roman" w:eastAsia="Times New Roman" w:hAnsi="Times New Roman" w:cs="Times New Roman"/>
          <w:color w:val="000000" w:themeColor="text1"/>
          <w:sz w:val="24"/>
          <w:szCs w:val="24"/>
        </w:rPr>
        <w:t>Partindo disso, o presente trabalho visa utilizar a técnica de aprendizado por reforço para ajudar (orientar) na tomada de decisão de organização e reorganização de clusters de forma inteligente, buscando maximizar o tempo que cada elemento da Névoa fica em cada cluster e também minimizando o número de trocas de cluster devido a mobilidade (ou outros fatores).</w:t>
      </w:r>
    </w:p>
    <w:p w14:paraId="4A1C5E9E" w14:textId="76C992D0" w:rsidR="00525E83" w:rsidRDefault="00525E83" w:rsidP="00FD2F87">
      <w:pPr>
        <w:spacing w:line="360" w:lineRule="auto"/>
        <w:jc w:val="both"/>
        <w:rPr>
          <w:rFonts w:ascii="Times New Roman" w:eastAsia="Times New Roman" w:hAnsi="Times New Roman" w:cs="Times New Roman"/>
          <w:color w:val="000000"/>
          <w:sz w:val="24"/>
          <w:szCs w:val="24"/>
        </w:rPr>
      </w:pPr>
    </w:p>
    <w:p w14:paraId="3D66A479" w14:textId="77777777" w:rsidR="00525E83" w:rsidRDefault="00FD2F87">
      <w:pPr>
        <w:keepNext/>
        <w:pBdr>
          <w:top w:val="nil"/>
          <w:left w:val="nil"/>
          <w:bottom w:val="nil"/>
          <w:right w:val="nil"/>
          <w:between w:val="nil"/>
        </w:pBdr>
        <w:spacing w:before="240" w:after="120" w:line="360" w:lineRule="auto"/>
        <w:jc w:val="both"/>
        <w:rPr>
          <w:rFonts w:ascii="Times New Roman" w:eastAsia="Times New Roman" w:hAnsi="Times New Roman" w:cs="Times New Roman"/>
          <w:b/>
          <w:color w:val="00000A"/>
          <w:sz w:val="24"/>
          <w:szCs w:val="24"/>
        </w:rPr>
      </w:pPr>
      <w:bookmarkStart w:id="4" w:name="_30j0zll" w:colFirst="0" w:colLast="0"/>
      <w:bookmarkEnd w:id="4"/>
      <w:r>
        <w:rPr>
          <w:rFonts w:ascii="Times New Roman" w:eastAsia="Times New Roman" w:hAnsi="Times New Roman" w:cs="Times New Roman"/>
          <w:b/>
          <w:color w:val="00000A"/>
          <w:sz w:val="24"/>
          <w:szCs w:val="24"/>
        </w:rPr>
        <w:lastRenderedPageBreak/>
        <w:t xml:space="preserve">REVISÃO </w:t>
      </w:r>
      <w:commentRangeStart w:id="5"/>
      <w:r>
        <w:rPr>
          <w:rFonts w:ascii="Times New Roman" w:eastAsia="Times New Roman" w:hAnsi="Times New Roman" w:cs="Times New Roman"/>
          <w:b/>
          <w:color w:val="00000A"/>
          <w:sz w:val="24"/>
          <w:szCs w:val="24"/>
        </w:rPr>
        <w:t>BIBLIOGRÁFICA</w:t>
      </w:r>
      <w:commentRangeEnd w:id="5"/>
      <w:r w:rsidR="00DE0248">
        <w:rPr>
          <w:rStyle w:val="Refdecomentrio"/>
        </w:rPr>
        <w:commentReference w:id="5"/>
      </w:r>
    </w:p>
    <w:p w14:paraId="25C07DF7" w14:textId="77777777" w:rsidR="00525E83" w:rsidRPr="00FD2F87" w:rsidRDefault="007743B4" w:rsidP="00FD2F87">
      <w:pPr>
        <w:spacing w:after="0"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rPr>
        <w:tab/>
      </w:r>
    </w:p>
    <w:p w14:paraId="057B7474" w14:textId="77777777" w:rsidR="00525E83" w:rsidRPr="00DE0248" w:rsidRDefault="007743B4">
      <w:pPr>
        <w:keepNext/>
        <w:pBdr>
          <w:top w:val="nil"/>
          <w:left w:val="nil"/>
          <w:bottom w:val="nil"/>
          <w:right w:val="nil"/>
          <w:between w:val="nil"/>
        </w:pBdr>
        <w:spacing w:before="240" w:after="120" w:line="360" w:lineRule="auto"/>
        <w:jc w:val="both"/>
        <w:rPr>
          <w:rFonts w:ascii="Times New Roman" w:eastAsia="Times New Roman" w:hAnsi="Times New Roman" w:cs="Times New Roman"/>
          <w:b/>
          <w:color w:val="000000"/>
          <w:sz w:val="24"/>
          <w:szCs w:val="24"/>
          <w:lang w:val="en-GB"/>
        </w:rPr>
      </w:pPr>
      <w:r w:rsidRPr="00DE0248">
        <w:rPr>
          <w:rFonts w:ascii="Times New Roman" w:eastAsia="Times New Roman" w:hAnsi="Times New Roman" w:cs="Times New Roman"/>
          <w:b/>
          <w:color w:val="000000"/>
          <w:sz w:val="24"/>
          <w:szCs w:val="24"/>
          <w:lang w:val="en-GB"/>
        </w:rPr>
        <w:t xml:space="preserve">REFERÊNCIAS </w:t>
      </w:r>
    </w:p>
    <w:p w14:paraId="6C2F42E8" w14:textId="77777777" w:rsidR="00525E83" w:rsidRPr="00DE0248" w:rsidRDefault="00525E83">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GB"/>
        </w:rPr>
      </w:pPr>
    </w:p>
    <w:p w14:paraId="565364A5" w14:textId="2448C303" w:rsidR="00EE282E" w:rsidRDefault="00AF310A">
      <w:pPr>
        <w:pBdr>
          <w:top w:val="nil"/>
          <w:left w:val="nil"/>
          <w:bottom w:val="nil"/>
          <w:right w:val="nil"/>
          <w:between w:val="nil"/>
        </w:pBdr>
        <w:spacing w:after="0" w:line="360" w:lineRule="auto"/>
        <w:jc w:val="both"/>
        <w:rPr>
          <w:rStyle w:val="RefernciaSutil"/>
          <w:rFonts w:ascii="Times New Roman" w:hAnsi="Times New Roman" w:cs="Times New Roman"/>
          <w:color w:val="auto"/>
          <w:sz w:val="24"/>
          <w:szCs w:val="24"/>
          <w:lang w:val="en-GB"/>
        </w:rPr>
      </w:pPr>
      <w:r w:rsidRPr="00DE0248" w:rsidDel="00AF310A">
        <w:rPr>
          <w:rStyle w:val="RefernciaSutil"/>
          <w:rFonts w:ascii="Times New Roman" w:hAnsi="Times New Roman" w:cs="Times New Roman"/>
          <w:color w:val="auto"/>
          <w:sz w:val="24"/>
          <w:szCs w:val="24"/>
          <w:lang w:val="en-GB"/>
        </w:rPr>
        <w:t xml:space="preserve"> </w:t>
      </w:r>
      <w:r w:rsidR="00AC50E7" w:rsidRPr="00DE0248">
        <w:rPr>
          <w:rStyle w:val="RefernciaSutil"/>
          <w:rFonts w:ascii="Times New Roman" w:hAnsi="Times New Roman" w:cs="Times New Roman"/>
          <w:color w:val="auto"/>
          <w:sz w:val="24"/>
          <w:szCs w:val="24"/>
          <w:lang w:val="en-GB"/>
        </w:rPr>
        <w:t>[</w:t>
      </w:r>
      <w:r>
        <w:rPr>
          <w:rStyle w:val="RefernciaSutil"/>
          <w:rFonts w:ascii="Times New Roman" w:hAnsi="Times New Roman" w:cs="Times New Roman"/>
          <w:color w:val="auto"/>
          <w:sz w:val="24"/>
          <w:szCs w:val="24"/>
          <w:lang w:val="en-GB"/>
        </w:rPr>
        <w:t>1</w:t>
      </w:r>
      <w:r w:rsidR="00AC50E7" w:rsidRPr="00DE0248">
        <w:rPr>
          <w:rStyle w:val="RefernciaSutil"/>
          <w:rFonts w:ascii="Times New Roman" w:hAnsi="Times New Roman" w:cs="Times New Roman"/>
          <w:color w:val="auto"/>
          <w:sz w:val="24"/>
          <w:szCs w:val="24"/>
          <w:lang w:val="en-GB"/>
        </w:rPr>
        <w:t xml:space="preserve">] </w:t>
      </w:r>
      <w:proofErr w:type="spellStart"/>
      <w:r w:rsidR="00EE282E" w:rsidRPr="00DE0248">
        <w:rPr>
          <w:rStyle w:val="RefernciaSutil"/>
          <w:rFonts w:ascii="Times New Roman" w:hAnsi="Times New Roman" w:cs="Times New Roman"/>
          <w:color w:val="auto"/>
          <w:sz w:val="24"/>
          <w:szCs w:val="24"/>
          <w:lang w:val="en-GB"/>
        </w:rPr>
        <w:t>Bonomi</w:t>
      </w:r>
      <w:proofErr w:type="spellEnd"/>
      <w:r w:rsidR="00EE282E" w:rsidRPr="00DE0248">
        <w:rPr>
          <w:rStyle w:val="RefernciaSutil"/>
          <w:rFonts w:ascii="Times New Roman" w:hAnsi="Times New Roman" w:cs="Times New Roman"/>
          <w:color w:val="auto"/>
          <w:sz w:val="24"/>
          <w:szCs w:val="24"/>
          <w:lang w:val="en-GB"/>
        </w:rPr>
        <w:t xml:space="preserve">, </w:t>
      </w:r>
      <w:proofErr w:type="spellStart"/>
      <w:r w:rsidR="00EE282E" w:rsidRPr="00DE0248">
        <w:rPr>
          <w:rStyle w:val="RefernciaSutil"/>
          <w:rFonts w:ascii="Times New Roman" w:hAnsi="Times New Roman" w:cs="Times New Roman"/>
          <w:color w:val="auto"/>
          <w:sz w:val="24"/>
          <w:szCs w:val="24"/>
          <w:lang w:val="en-GB"/>
        </w:rPr>
        <w:t>Flavio</w:t>
      </w:r>
      <w:proofErr w:type="spellEnd"/>
      <w:r w:rsidR="00EE282E" w:rsidRPr="00DE0248">
        <w:rPr>
          <w:rStyle w:val="RefernciaSutil"/>
          <w:rFonts w:ascii="Times New Roman" w:hAnsi="Times New Roman" w:cs="Times New Roman"/>
          <w:color w:val="auto"/>
          <w:sz w:val="24"/>
          <w:szCs w:val="24"/>
          <w:lang w:val="en-GB"/>
        </w:rPr>
        <w:t>, et al. "Fog computing and its role in the internet of things." Proceedings of the first edition of the MCC workshop on Mobile cloud computing. ACM, 2012.</w:t>
      </w:r>
    </w:p>
    <w:p w14:paraId="05132ED0" w14:textId="77777777" w:rsidR="008717BC" w:rsidRDefault="008717BC">
      <w:pPr>
        <w:pBdr>
          <w:top w:val="nil"/>
          <w:left w:val="nil"/>
          <w:bottom w:val="nil"/>
          <w:right w:val="nil"/>
          <w:between w:val="nil"/>
        </w:pBdr>
        <w:spacing w:after="0" w:line="360" w:lineRule="auto"/>
        <w:jc w:val="both"/>
        <w:rPr>
          <w:rStyle w:val="RefernciaSutil"/>
          <w:rFonts w:ascii="Times New Roman" w:hAnsi="Times New Roman" w:cs="Times New Roman"/>
          <w:color w:val="auto"/>
          <w:sz w:val="24"/>
          <w:szCs w:val="24"/>
          <w:lang w:val="en-GB"/>
        </w:rPr>
      </w:pPr>
    </w:p>
    <w:p w14:paraId="11FADFA0" w14:textId="166E17A5" w:rsidR="00AF310A" w:rsidRPr="00DE0248" w:rsidRDefault="00AF310A" w:rsidP="00AF310A">
      <w:pPr>
        <w:pBdr>
          <w:top w:val="nil"/>
          <w:left w:val="nil"/>
          <w:bottom w:val="nil"/>
          <w:right w:val="nil"/>
          <w:between w:val="nil"/>
        </w:pBdr>
        <w:spacing w:after="0" w:line="360" w:lineRule="auto"/>
        <w:jc w:val="both"/>
        <w:rPr>
          <w:rStyle w:val="RefernciaSutil"/>
          <w:rFonts w:ascii="Times New Roman" w:hAnsi="Times New Roman" w:cs="Times New Roman"/>
          <w:color w:val="auto"/>
          <w:sz w:val="24"/>
          <w:szCs w:val="24"/>
          <w:lang w:val="en-GB"/>
        </w:rPr>
      </w:pPr>
      <w:r w:rsidRPr="00DE0248">
        <w:rPr>
          <w:rStyle w:val="RefernciaSutil"/>
          <w:rFonts w:ascii="Times New Roman" w:hAnsi="Times New Roman" w:cs="Times New Roman"/>
          <w:color w:val="auto"/>
          <w:sz w:val="24"/>
          <w:szCs w:val="24"/>
          <w:lang w:val="en-GB"/>
        </w:rPr>
        <w:t>[</w:t>
      </w:r>
      <w:r>
        <w:rPr>
          <w:rStyle w:val="RefernciaSutil"/>
          <w:rFonts w:ascii="Times New Roman" w:hAnsi="Times New Roman" w:cs="Times New Roman"/>
          <w:color w:val="auto"/>
          <w:sz w:val="24"/>
          <w:szCs w:val="24"/>
          <w:lang w:val="en-GB"/>
        </w:rPr>
        <w:t>2</w:t>
      </w:r>
      <w:r w:rsidRPr="00DE0248">
        <w:rPr>
          <w:rStyle w:val="RefernciaSutil"/>
          <w:rFonts w:ascii="Times New Roman" w:hAnsi="Times New Roman" w:cs="Times New Roman"/>
          <w:color w:val="auto"/>
          <w:sz w:val="24"/>
          <w:szCs w:val="24"/>
          <w:lang w:val="en-GB"/>
        </w:rPr>
        <w:t xml:space="preserve">] Chiang, </w:t>
      </w:r>
      <w:proofErr w:type="spellStart"/>
      <w:r w:rsidRPr="00DE0248">
        <w:rPr>
          <w:rStyle w:val="RefernciaSutil"/>
          <w:rFonts w:ascii="Times New Roman" w:hAnsi="Times New Roman" w:cs="Times New Roman"/>
          <w:color w:val="auto"/>
          <w:sz w:val="24"/>
          <w:szCs w:val="24"/>
          <w:lang w:val="en-GB"/>
        </w:rPr>
        <w:t>Mung</w:t>
      </w:r>
      <w:proofErr w:type="spellEnd"/>
      <w:r w:rsidRPr="00DE0248">
        <w:rPr>
          <w:rStyle w:val="RefernciaSutil"/>
          <w:rFonts w:ascii="Times New Roman" w:hAnsi="Times New Roman" w:cs="Times New Roman"/>
          <w:color w:val="auto"/>
          <w:sz w:val="24"/>
          <w:szCs w:val="24"/>
          <w:lang w:val="en-GB"/>
        </w:rPr>
        <w:t xml:space="preserve">, </w:t>
      </w:r>
      <w:proofErr w:type="gramStart"/>
      <w:r w:rsidRPr="00DE0248">
        <w:rPr>
          <w:rStyle w:val="RefernciaSutil"/>
          <w:rFonts w:ascii="Times New Roman" w:hAnsi="Times New Roman" w:cs="Times New Roman"/>
          <w:color w:val="auto"/>
          <w:sz w:val="24"/>
          <w:szCs w:val="24"/>
          <w:lang w:val="en-GB"/>
        </w:rPr>
        <w:t>et</w:t>
      </w:r>
      <w:proofErr w:type="gramEnd"/>
      <w:r w:rsidRPr="00DE0248">
        <w:rPr>
          <w:rStyle w:val="RefernciaSutil"/>
          <w:rFonts w:ascii="Times New Roman" w:hAnsi="Times New Roman" w:cs="Times New Roman"/>
          <w:color w:val="auto"/>
          <w:sz w:val="24"/>
          <w:szCs w:val="24"/>
          <w:lang w:val="en-GB"/>
        </w:rPr>
        <w:t xml:space="preserve"> al. "Clarifying fog computing and networking: 10 questions and answers." IEEE Communications Magazine55.4 (2017): 18-20.</w:t>
      </w:r>
    </w:p>
    <w:p w14:paraId="6061A86F" w14:textId="77777777" w:rsidR="00AF310A" w:rsidRPr="00DE0248" w:rsidRDefault="00AF310A" w:rsidP="00AF310A">
      <w:pPr>
        <w:pBdr>
          <w:top w:val="nil"/>
          <w:left w:val="nil"/>
          <w:bottom w:val="nil"/>
          <w:right w:val="nil"/>
          <w:between w:val="nil"/>
        </w:pBdr>
        <w:spacing w:after="0" w:line="360" w:lineRule="auto"/>
        <w:jc w:val="both"/>
        <w:rPr>
          <w:rStyle w:val="RefernciaSutil"/>
          <w:rFonts w:ascii="Times New Roman" w:hAnsi="Times New Roman" w:cs="Times New Roman"/>
          <w:color w:val="auto"/>
          <w:sz w:val="24"/>
          <w:szCs w:val="24"/>
          <w:lang w:val="en-GB"/>
        </w:rPr>
      </w:pPr>
    </w:p>
    <w:p w14:paraId="09630F6B" w14:textId="1D8783B7" w:rsidR="00E07223" w:rsidRDefault="00AF310A" w:rsidP="00AF310A">
      <w:pPr>
        <w:pBdr>
          <w:top w:val="nil"/>
          <w:left w:val="nil"/>
          <w:bottom w:val="nil"/>
          <w:right w:val="nil"/>
          <w:between w:val="nil"/>
        </w:pBdr>
        <w:spacing w:after="0" w:line="360" w:lineRule="auto"/>
        <w:jc w:val="both"/>
        <w:rPr>
          <w:rStyle w:val="RefernciaSutil"/>
          <w:rFonts w:ascii="Times New Roman" w:hAnsi="Times New Roman" w:cs="Times New Roman"/>
          <w:color w:val="auto"/>
          <w:sz w:val="24"/>
          <w:szCs w:val="24"/>
          <w:lang w:val="en-GB"/>
        </w:rPr>
      </w:pPr>
      <w:r>
        <w:rPr>
          <w:rStyle w:val="RefernciaSutil"/>
          <w:rFonts w:ascii="Times New Roman" w:hAnsi="Times New Roman" w:cs="Times New Roman"/>
          <w:color w:val="auto"/>
          <w:sz w:val="24"/>
          <w:szCs w:val="24"/>
          <w:lang w:val="en-GB"/>
        </w:rPr>
        <w:t xml:space="preserve"> </w:t>
      </w:r>
      <w:r w:rsidR="00E07223">
        <w:rPr>
          <w:rStyle w:val="RefernciaSutil"/>
          <w:rFonts w:ascii="Times New Roman" w:hAnsi="Times New Roman" w:cs="Times New Roman"/>
          <w:color w:val="auto"/>
          <w:sz w:val="24"/>
          <w:szCs w:val="24"/>
          <w:lang w:val="en-GB"/>
        </w:rPr>
        <w:t>[</w:t>
      </w:r>
      <w:r w:rsidR="0052300B">
        <w:rPr>
          <w:rStyle w:val="RefernciaSutil"/>
          <w:rFonts w:ascii="Times New Roman" w:hAnsi="Times New Roman" w:cs="Times New Roman"/>
          <w:color w:val="auto"/>
          <w:sz w:val="24"/>
          <w:szCs w:val="24"/>
          <w:lang w:val="en-GB"/>
        </w:rPr>
        <w:t>3</w:t>
      </w:r>
      <w:r w:rsidR="00E07223">
        <w:rPr>
          <w:rStyle w:val="RefernciaSutil"/>
          <w:rFonts w:ascii="Times New Roman" w:hAnsi="Times New Roman" w:cs="Times New Roman"/>
          <w:color w:val="auto"/>
          <w:sz w:val="24"/>
          <w:szCs w:val="24"/>
          <w:lang w:val="en-GB"/>
        </w:rPr>
        <w:t xml:space="preserve">] </w:t>
      </w:r>
      <w:proofErr w:type="spellStart"/>
      <w:r w:rsidR="00E07223" w:rsidRPr="00E07223">
        <w:rPr>
          <w:rStyle w:val="RefernciaSutil"/>
          <w:rFonts w:ascii="Times New Roman" w:hAnsi="Times New Roman" w:cs="Times New Roman"/>
          <w:color w:val="auto"/>
          <w:sz w:val="24"/>
          <w:szCs w:val="24"/>
          <w:lang w:val="en-GB"/>
        </w:rPr>
        <w:t>Xu</w:t>
      </w:r>
      <w:proofErr w:type="spellEnd"/>
      <w:r w:rsidR="00E07223" w:rsidRPr="00E07223">
        <w:rPr>
          <w:rStyle w:val="RefernciaSutil"/>
          <w:rFonts w:ascii="Times New Roman" w:hAnsi="Times New Roman" w:cs="Times New Roman"/>
          <w:color w:val="auto"/>
          <w:sz w:val="24"/>
          <w:szCs w:val="24"/>
          <w:lang w:val="en-GB"/>
        </w:rPr>
        <w:t xml:space="preserve">, </w:t>
      </w:r>
      <w:proofErr w:type="spellStart"/>
      <w:r w:rsidR="00E07223" w:rsidRPr="00E07223">
        <w:rPr>
          <w:rStyle w:val="RefernciaSutil"/>
          <w:rFonts w:ascii="Times New Roman" w:hAnsi="Times New Roman" w:cs="Times New Roman"/>
          <w:color w:val="auto"/>
          <w:sz w:val="24"/>
          <w:szCs w:val="24"/>
          <w:lang w:val="en-GB"/>
        </w:rPr>
        <w:t>Jinlai</w:t>
      </w:r>
      <w:proofErr w:type="spellEnd"/>
      <w:r w:rsidR="00E07223" w:rsidRPr="00E07223">
        <w:rPr>
          <w:rStyle w:val="RefernciaSutil"/>
          <w:rFonts w:ascii="Times New Roman" w:hAnsi="Times New Roman" w:cs="Times New Roman"/>
          <w:color w:val="auto"/>
          <w:sz w:val="24"/>
          <w:szCs w:val="24"/>
          <w:lang w:val="en-GB"/>
        </w:rPr>
        <w:t xml:space="preserve">, </w:t>
      </w:r>
      <w:proofErr w:type="gramStart"/>
      <w:r w:rsidR="00E07223" w:rsidRPr="00E07223">
        <w:rPr>
          <w:rStyle w:val="RefernciaSutil"/>
          <w:rFonts w:ascii="Times New Roman" w:hAnsi="Times New Roman" w:cs="Times New Roman"/>
          <w:color w:val="auto"/>
          <w:sz w:val="24"/>
          <w:szCs w:val="24"/>
          <w:lang w:val="en-GB"/>
        </w:rPr>
        <w:t>et</w:t>
      </w:r>
      <w:proofErr w:type="gramEnd"/>
      <w:r w:rsidR="00E07223" w:rsidRPr="00E07223">
        <w:rPr>
          <w:rStyle w:val="RefernciaSutil"/>
          <w:rFonts w:ascii="Times New Roman" w:hAnsi="Times New Roman" w:cs="Times New Roman"/>
          <w:color w:val="auto"/>
          <w:sz w:val="24"/>
          <w:szCs w:val="24"/>
          <w:lang w:val="en-GB"/>
        </w:rPr>
        <w:t xml:space="preserve"> al. "Zenith: Utility-aware resource allocation for edge computing." 2017 IEEE International Conference on Edge Computing (EDGE). IEEE, 2017.</w:t>
      </w:r>
    </w:p>
    <w:p w14:paraId="7281D6F9" w14:textId="77777777" w:rsidR="00FC76E0" w:rsidRDefault="00FC76E0" w:rsidP="008717BC">
      <w:pPr>
        <w:pBdr>
          <w:top w:val="nil"/>
          <w:left w:val="nil"/>
          <w:bottom w:val="nil"/>
          <w:right w:val="nil"/>
          <w:between w:val="nil"/>
        </w:pBdr>
        <w:spacing w:after="0" w:line="360" w:lineRule="auto"/>
        <w:jc w:val="both"/>
        <w:rPr>
          <w:rStyle w:val="RefernciaSutil"/>
          <w:rFonts w:ascii="Times New Roman" w:hAnsi="Times New Roman" w:cs="Times New Roman"/>
          <w:color w:val="auto"/>
          <w:sz w:val="24"/>
          <w:szCs w:val="24"/>
          <w:lang w:val="en-GB"/>
        </w:rPr>
      </w:pPr>
    </w:p>
    <w:p w14:paraId="14CC3E75" w14:textId="2EC597F4" w:rsidR="00FC76E0" w:rsidRDefault="00FC76E0" w:rsidP="008717BC">
      <w:pPr>
        <w:pBdr>
          <w:top w:val="nil"/>
          <w:left w:val="nil"/>
          <w:bottom w:val="nil"/>
          <w:right w:val="nil"/>
          <w:between w:val="nil"/>
        </w:pBdr>
        <w:spacing w:after="0" w:line="360" w:lineRule="auto"/>
        <w:jc w:val="both"/>
        <w:rPr>
          <w:rStyle w:val="RefernciaSutil"/>
          <w:rFonts w:ascii="Times New Roman" w:hAnsi="Times New Roman" w:cs="Times New Roman"/>
          <w:color w:val="auto"/>
          <w:sz w:val="24"/>
          <w:szCs w:val="24"/>
          <w:lang w:val="en-GB"/>
        </w:rPr>
      </w:pPr>
      <w:r w:rsidRPr="00FF48E9">
        <w:rPr>
          <w:rStyle w:val="RefernciaSutil"/>
          <w:rFonts w:ascii="Times New Roman" w:hAnsi="Times New Roman" w:cs="Times New Roman"/>
          <w:color w:val="auto"/>
          <w:sz w:val="24"/>
          <w:szCs w:val="24"/>
          <w:lang w:val="es-ES_tradnl"/>
        </w:rPr>
        <w:t>[</w:t>
      </w:r>
      <w:r w:rsidR="0052300B">
        <w:rPr>
          <w:rStyle w:val="RefernciaSutil"/>
          <w:rFonts w:ascii="Times New Roman" w:hAnsi="Times New Roman" w:cs="Times New Roman"/>
          <w:color w:val="auto"/>
          <w:sz w:val="24"/>
          <w:szCs w:val="24"/>
          <w:lang w:val="es-ES_tradnl"/>
        </w:rPr>
        <w:t>4</w:t>
      </w:r>
      <w:r w:rsidRPr="00FF48E9">
        <w:rPr>
          <w:rStyle w:val="RefernciaSutil"/>
          <w:rFonts w:ascii="Times New Roman" w:hAnsi="Times New Roman" w:cs="Times New Roman"/>
          <w:color w:val="auto"/>
          <w:sz w:val="24"/>
          <w:szCs w:val="24"/>
          <w:lang w:val="es-ES_tradnl"/>
        </w:rPr>
        <w:t>]</w:t>
      </w:r>
      <w:r w:rsidR="0089606A" w:rsidRPr="00FF48E9">
        <w:rPr>
          <w:rStyle w:val="RefernciaSutil"/>
          <w:rFonts w:ascii="Times New Roman" w:hAnsi="Times New Roman" w:cs="Times New Roman"/>
          <w:color w:val="auto"/>
          <w:sz w:val="24"/>
          <w:szCs w:val="24"/>
          <w:lang w:val="es-ES_tradnl"/>
        </w:rPr>
        <w:t xml:space="preserve"> </w:t>
      </w:r>
      <w:proofErr w:type="spellStart"/>
      <w:r w:rsidR="0089606A" w:rsidRPr="00FF48E9">
        <w:rPr>
          <w:rStyle w:val="RefernciaSutil"/>
          <w:rFonts w:ascii="Times New Roman" w:hAnsi="Times New Roman" w:cs="Times New Roman"/>
          <w:color w:val="auto"/>
          <w:sz w:val="24"/>
          <w:szCs w:val="24"/>
          <w:lang w:val="es-ES_tradnl"/>
        </w:rPr>
        <w:t>Skarlat</w:t>
      </w:r>
      <w:proofErr w:type="spellEnd"/>
      <w:r w:rsidR="0089606A" w:rsidRPr="00FF48E9">
        <w:rPr>
          <w:rStyle w:val="RefernciaSutil"/>
          <w:rFonts w:ascii="Times New Roman" w:hAnsi="Times New Roman" w:cs="Times New Roman"/>
          <w:color w:val="auto"/>
          <w:sz w:val="24"/>
          <w:szCs w:val="24"/>
          <w:lang w:val="es-ES_tradnl"/>
        </w:rPr>
        <w:t xml:space="preserve">, </w:t>
      </w:r>
      <w:proofErr w:type="spellStart"/>
      <w:r w:rsidR="0089606A" w:rsidRPr="00FF48E9">
        <w:rPr>
          <w:rStyle w:val="RefernciaSutil"/>
          <w:rFonts w:ascii="Times New Roman" w:hAnsi="Times New Roman" w:cs="Times New Roman"/>
          <w:color w:val="auto"/>
          <w:sz w:val="24"/>
          <w:szCs w:val="24"/>
          <w:lang w:val="es-ES_tradnl"/>
        </w:rPr>
        <w:t>Olena</w:t>
      </w:r>
      <w:proofErr w:type="spellEnd"/>
      <w:r w:rsidR="0089606A" w:rsidRPr="00FF48E9">
        <w:rPr>
          <w:rStyle w:val="RefernciaSutil"/>
          <w:rFonts w:ascii="Times New Roman" w:hAnsi="Times New Roman" w:cs="Times New Roman"/>
          <w:color w:val="auto"/>
          <w:sz w:val="24"/>
          <w:szCs w:val="24"/>
          <w:lang w:val="es-ES_tradnl"/>
        </w:rPr>
        <w:t xml:space="preserve">, et al. </w:t>
      </w:r>
      <w:r w:rsidR="0089606A" w:rsidRPr="0089606A">
        <w:rPr>
          <w:rStyle w:val="RefernciaSutil"/>
          <w:rFonts w:ascii="Times New Roman" w:hAnsi="Times New Roman" w:cs="Times New Roman"/>
          <w:color w:val="auto"/>
          <w:sz w:val="24"/>
          <w:szCs w:val="24"/>
          <w:lang w:val="en-GB"/>
        </w:rPr>
        <w:t xml:space="preserve">"Towards </w:t>
      </w:r>
      <w:proofErr w:type="spellStart"/>
      <w:r w:rsidR="0089606A" w:rsidRPr="0089606A">
        <w:rPr>
          <w:rStyle w:val="RefernciaSutil"/>
          <w:rFonts w:ascii="Times New Roman" w:hAnsi="Times New Roman" w:cs="Times New Roman"/>
          <w:color w:val="auto"/>
          <w:sz w:val="24"/>
          <w:szCs w:val="24"/>
          <w:lang w:val="en-GB"/>
        </w:rPr>
        <w:t>qos</w:t>
      </w:r>
      <w:proofErr w:type="spellEnd"/>
      <w:r w:rsidR="0089606A" w:rsidRPr="0089606A">
        <w:rPr>
          <w:rStyle w:val="RefernciaSutil"/>
          <w:rFonts w:ascii="Times New Roman" w:hAnsi="Times New Roman" w:cs="Times New Roman"/>
          <w:color w:val="auto"/>
          <w:sz w:val="24"/>
          <w:szCs w:val="24"/>
          <w:lang w:val="en-GB"/>
        </w:rPr>
        <w:t xml:space="preserve">-aware fog service placement." </w:t>
      </w:r>
      <w:proofErr w:type="gramStart"/>
      <w:r w:rsidR="0089606A" w:rsidRPr="0089606A">
        <w:rPr>
          <w:rStyle w:val="RefernciaSutil"/>
          <w:rFonts w:ascii="Times New Roman" w:hAnsi="Times New Roman" w:cs="Times New Roman"/>
          <w:color w:val="auto"/>
          <w:sz w:val="24"/>
          <w:szCs w:val="24"/>
          <w:lang w:val="en-GB"/>
        </w:rPr>
        <w:t>2017</w:t>
      </w:r>
      <w:proofErr w:type="gramEnd"/>
      <w:r w:rsidR="0089606A" w:rsidRPr="0089606A">
        <w:rPr>
          <w:rStyle w:val="RefernciaSutil"/>
          <w:rFonts w:ascii="Times New Roman" w:hAnsi="Times New Roman" w:cs="Times New Roman"/>
          <w:color w:val="auto"/>
          <w:sz w:val="24"/>
          <w:szCs w:val="24"/>
          <w:lang w:val="en-GB"/>
        </w:rPr>
        <w:t xml:space="preserve"> IEEE 1st international conference on Fog and Edge Computing (ICFEC). IEEE, 2017</w:t>
      </w:r>
      <w:proofErr w:type="gramStart"/>
      <w:r w:rsidR="0089606A" w:rsidRPr="0089606A">
        <w:rPr>
          <w:rStyle w:val="RefernciaSutil"/>
          <w:rFonts w:ascii="Times New Roman" w:hAnsi="Times New Roman" w:cs="Times New Roman"/>
          <w:color w:val="auto"/>
          <w:sz w:val="24"/>
          <w:szCs w:val="24"/>
          <w:lang w:val="en-GB"/>
        </w:rPr>
        <w:t>.</w:t>
      </w:r>
      <w:r w:rsidRPr="00FC76E0">
        <w:rPr>
          <w:rStyle w:val="RefernciaSutil"/>
          <w:rFonts w:ascii="Times New Roman" w:hAnsi="Times New Roman" w:cs="Times New Roman"/>
          <w:color w:val="auto"/>
          <w:sz w:val="24"/>
          <w:szCs w:val="24"/>
          <w:lang w:val="en-GB"/>
        </w:rPr>
        <w:t>.</w:t>
      </w:r>
      <w:proofErr w:type="gramEnd"/>
    </w:p>
    <w:p w14:paraId="310F8C2B" w14:textId="77777777" w:rsidR="00CA257C" w:rsidRDefault="00CA257C" w:rsidP="008717BC">
      <w:pPr>
        <w:pBdr>
          <w:top w:val="nil"/>
          <w:left w:val="nil"/>
          <w:bottom w:val="nil"/>
          <w:right w:val="nil"/>
          <w:between w:val="nil"/>
        </w:pBdr>
        <w:spacing w:after="0" w:line="360" w:lineRule="auto"/>
        <w:jc w:val="both"/>
        <w:rPr>
          <w:rStyle w:val="RefernciaSutil"/>
          <w:rFonts w:ascii="Times New Roman" w:hAnsi="Times New Roman" w:cs="Times New Roman"/>
          <w:color w:val="auto"/>
          <w:sz w:val="24"/>
          <w:szCs w:val="24"/>
          <w:lang w:val="en-GB"/>
        </w:rPr>
      </w:pPr>
    </w:p>
    <w:p w14:paraId="0A868FC3" w14:textId="7FFB9EF4" w:rsidR="00CA257C" w:rsidRDefault="00CA257C" w:rsidP="008717BC">
      <w:pPr>
        <w:pBdr>
          <w:top w:val="nil"/>
          <w:left w:val="nil"/>
          <w:bottom w:val="nil"/>
          <w:right w:val="nil"/>
          <w:between w:val="nil"/>
        </w:pBdr>
        <w:spacing w:after="0" w:line="360" w:lineRule="auto"/>
        <w:jc w:val="both"/>
        <w:rPr>
          <w:rStyle w:val="RefernciaSutil"/>
          <w:rFonts w:ascii="Times New Roman" w:hAnsi="Times New Roman" w:cs="Times New Roman"/>
          <w:color w:val="auto"/>
          <w:sz w:val="24"/>
          <w:szCs w:val="24"/>
          <w:lang w:val="en-GB"/>
        </w:rPr>
      </w:pPr>
      <w:r>
        <w:rPr>
          <w:rStyle w:val="RefernciaSutil"/>
          <w:rFonts w:ascii="Times New Roman" w:hAnsi="Times New Roman" w:cs="Times New Roman"/>
          <w:color w:val="auto"/>
          <w:sz w:val="24"/>
          <w:szCs w:val="24"/>
          <w:lang w:val="en-GB"/>
        </w:rPr>
        <w:t>[</w:t>
      </w:r>
      <w:r w:rsidR="0052300B">
        <w:rPr>
          <w:rStyle w:val="RefernciaSutil"/>
          <w:rFonts w:ascii="Times New Roman" w:hAnsi="Times New Roman" w:cs="Times New Roman"/>
          <w:color w:val="auto"/>
          <w:sz w:val="24"/>
          <w:szCs w:val="24"/>
          <w:lang w:val="en-GB"/>
        </w:rPr>
        <w:t>5</w:t>
      </w:r>
      <w:r>
        <w:rPr>
          <w:rStyle w:val="RefernciaSutil"/>
          <w:rFonts w:ascii="Times New Roman" w:hAnsi="Times New Roman" w:cs="Times New Roman"/>
          <w:color w:val="auto"/>
          <w:sz w:val="24"/>
          <w:szCs w:val="24"/>
          <w:lang w:val="en-GB"/>
        </w:rPr>
        <w:t xml:space="preserve">] </w:t>
      </w:r>
      <w:r w:rsidRPr="00CA257C">
        <w:rPr>
          <w:rStyle w:val="RefernciaSutil"/>
          <w:rFonts w:ascii="Times New Roman" w:hAnsi="Times New Roman" w:cs="Times New Roman"/>
          <w:color w:val="auto"/>
          <w:sz w:val="24"/>
          <w:szCs w:val="24"/>
          <w:lang w:val="en-GB"/>
        </w:rPr>
        <w:t xml:space="preserve">Deng, </w:t>
      </w:r>
      <w:proofErr w:type="spellStart"/>
      <w:r w:rsidRPr="00CA257C">
        <w:rPr>
          <w:rStyle w:val="RefernciaSutil"/>
          <w:rFonts w:ascii="Times New Roman" w:hAnsi="Times New Roman" w:cs="Times New Roman"/>
          <w:color w:val="auto"/>
          <w:sz w:val="24"/>
          <w:szCs w:val="24"/>
          <w:lang w:val="en-GB"/>
        </w:rPr>
        <w:t>Ruilong</w:t>
      </w:r>
      <w:proofErr w:type="spellEnd"/>
      <w:r w:rsidRPr="00CA257C">
        <w:rPr>
          <w:rStyle w:val="RefernciaSutil"/>
          <w:rFonts w:ascii="Times New Roman" w:hAnsi="Times New Roman" w:cs="Times New Roman"/>
          <w:color w:val="auto"/>
          <w:sz w:val="24"/>
          <w:szCs w:val="24"/>
          <w:lang w:val="en-GB"/>
        </w:rPr>
        <w:t xml:space="preserve">, et al. "Towards power consumption-delay </w:t>
      </w:r>
      <w:proofErr w:type="spellStart"/>
      <w:r w:rsidRPr="00CA257C">
        <w:rPr>
          <w:rStyle w:val="RefernciaSutil"/>
          <w:rFonts w:ascii="Times New Roman" w:hAnsi="Times New Roman" w:cs="Times New Roman"/>
          <w:color w:val="auto"/>
          <w:sz w:val="24"/>
          <w:szCs w:val="24"/>
          <w:lang w:val="en-GB"/>
        </w:rPr>
        <w:t>tradeoff</w:t>
      </w:r>
      <w:proofErr w:type="spellEnd"/>
      <w:r w:rsidRPr="00CA257C">
        <w:rPr>
          <w:rStyle w:val="RefernciaSutil"/>
          <w:rFonts w:ascii="Times New Roman" w:hAnsi="Times New Roman" w:cs="Times New Roman"/>
          <w:color w:val="auto"/>
          <w:sz w:val="24"/>
          <w:szCs w:val="24"/>
          <w:lang w:val="en-GB"/>
        </w:rPr>
        <w:t xml:space="preserve"> by workload allocation in cloud-fog computing." 2015 IEEE International Conference on Communications (ICC). IEEE, 2015.</w:t>
      </w:r>
    </w:p>
    <w:p w14:paraId="00DAC36F" w14:textId="77777777" w:rsidR="0052300B" w:rsidRDefault="0052300B" w:rsidP="008717BC">
      <w:pPr>
        <w:pBdr>
          <w:top w:val="nil"/>
          <w:left w:val="nil"/>
          <w:bottom w:val="nil"/>
          <w:right w:val="nil"/>
          <w:between w:val="nil"/>
        </w:pBdr>
        <w:spacing w:after="0" w:line="360" w:lineRule="auto"/>
        <w:jc w:val="both"/>
        <w:rPr>
          <w:rStyle w:val="RefernciaSutil"/>
          <w:rFonts w:ascii="Times New Roman" w:hAnsi="Times New Roman" w:cs="Times New Roman"/>
          <w:color w:val="auto"/>
          <w:sz w:val="24"/>
          <w:szCs w:val="24"/>
          <w:lang w:val="en-GB"/>
        </w:rPr>
      </w:pPr>
    </w:p>
    <w:p w14:paraId="1B76541A" w14:textId="3BB1CCD3" w:rsidR="0052300B" w:rsidRDefault="0052300B" w:rsidP="008717BC">
      <w:pPr>
        <w:pBdr>
          <w:top w:val="nil"/>
          <w:left w:val="nil"/>
          <w:bottom w:val="nil"/>
          <w:right w:val="nil"/>
          <w:between w:val="nil"/>
        </w:pBdr>
        <w:spacing w:after="0" w:line="360" w:lineRule="auto"/>
        <w:jc w:val="both"/>
        <w:rPr>
          <w:rStyle w:val="RefernciaSutil"/>
          <w:rFonts w:ascii="Times New Roman" w:hAnsi="Times New Roman" w:cs="Times New Roman"/>
          <w:color w:val="auto"/>
          <w:sz w:val="24"/>
          <w:szCs w:val="24"/>
          <w:lang w:val="en-GB"/>
        </w:rPr>
      </w:pPr>
      <w:r>
        <w:rPr>
          <w:rStyle w:val="RefernciaSutil"/>
          <w:rFonts w:ascii="Times New Roman" w:hAnsi="Times New Roman" w:cs="Times New Roman"/>
          <w:color w:val="auto"/>
          <w:sz w:val="24"/>
          <w:szCs w:val="24"/>
          <w:lang w:val="en-GB"/>
        </w:rPr>
        <w:t xml:space="preserve">[6] </w:t>
      </w:r>
      <w:proofErr w:type="spellStart"/>
      <w:r w:rsidRPr="0052300B">
        <w:rPr>
          <w:rStyle w:val="RefernciaSutil"/>
          <w:rFonts w:ascii="Times New Roman" w:hAnsi="Times New Roman" w:cs="Times New Roman"/>
          <w:color w:val="auto"/>
          <w:sz w:val="24"/>
          <w:szCs w:val="24"/>
          <w:lang w:val="en-GB"/>
        </w:rPr>
        <w:t>Shojafar</w:t>
      </w:r>
      <w:proofErr w:type="spellEnd"/>
      <w:r w:rsidRPr="0052300B">
        <w:rPr>
          <w:rStyle w:val="RefernciaSutil"/>
          <w:rFonts w:ascii="Times New Roman" w:hAnsi="Times New Roman" w:cs="Times New Roman"/>
          <w:color w:val="auto"/>
          <w:sz w:val="24"/>
          <w:szCs w:val="24"/>
          <w:lang w:val="en-GB"/>
        </w:rPr>
        <w:t xml:space="preserve">, Mohammad, Nicola </w:t>
      </w:r>
      <w:proofErr w:type="spellStart"/>
      <w:r w:rsidRPr="0052300B">
        <w:rPr>
          <w:rStyle w:val="RefernciaSutil"/>
          <w:rFonts w:ascii="Times New Roman" w:hAnsi="Times New Roman" w:cs="Times New Roman"/>
          <w:color w:val="auto"/>
          <w:sz w:val="24"/>
          <w:szCs w:val="24"/>
          <w:lang w:val="en-GB"/>
        </w:rPr>
        <w:t>Cordeschi</w:t>
      </w:r>
      <w:proofErr w:type="spellEnd"/>
      <w:r w:rsidRPr="0052300B">
        <w:rPr>
          <w:rStyle w:val="RefernciaSutil"/>
          <w:rFonts w:ascii="Times New Roman" w:hAnsi="Times New Roman" w:cs="Times New Roman"/>
          <w:color w:val="auto"/>
          <w:sz w:val="24"/>
          <w:szCs w:val="24"/>
          <w:lang w:val="en-GB"/>
        </w:rPr>
        <w:t xml:space="preserve">, and Enzo </w:t>
      </w:r>
      <w:proofErr w:type="spellStart"/>
      <w:r w:rsidRPr="0052300B">
        <w:rPr>
          <w:rStyle w:val="RefernciaSutil"/>
          <w:rFonts w:ascii="Times New Roman" w:hAnsi="Times New Roman" w:cs="Times New Roman"/>
          <w:color w:val="auto"/>
          <w:sz w:val="24"/>
          <w:szCs w:val="24"/>
          <w:lang w:val="en-GB"/>
        </w:rPr>
        <w:t>Baccarelli</w:t>
      </w:r>
      <w:proofErr w:type="spellEnd"/>
      <w:r w:rsidRPr="0052300B">
        <w:rPr>
          <w:rStyle w:val="RefernciaSutil"/>
          <w:rFonts w:ascii="Times New Roman" w:hAnsi="Times New Roman" w:cs="Times New Roman"/>
          <w:color w:val="auto"/>
          <w:sz w:val="24"/>
          <w:szCs w:val="24"/>
          <w:lang w:val="en-GB"/>
        </w:rPr>
        <w:t>. "Energy-efficient adaptive resource management for real-time vehicular cloud services." IEEE Transactions on Cloud computing (2016).</w:t>
      </w:r>
    </w:p>
    <w:p w14:paraId="040C9970" w14:textId="77777777" w:rsidR="00E07223" w:rsidRDefault="00E07223" w:rsidP="008717BC">
      <w:pPr>
        <w:pBdr>
          <w:top w:val="nil"/>
          <w:left w:val="nil"/>
          <w:bottom w:val="nil"/>
          <w:right w:val="nil"/>
          <w:between w:val="nil"/>
        </w:pBdr>
        <w:spacing w:after="0" w:line="360" w:lineRule="auto"/>
        <w:jc w:val="both"/>
        <w:rPr>
          <w:rStyle w:val="RefernciaSutil"/>
          <w:rFonts w:ascii="Times New Roman" w:hAnsi="Times New Roman" w:cs="Times New Roman"/>
          <w:color w:val="auto"/>
          <w:sz w:val="24"/>
          <w:szCs w:val="24"/>
          <w:lang w:val="en-GB"/>
        </w:rPr>
      </w:pPr>
    </w:p>
    <w:p w14:paraId="7BA8846D" w14:textId="0DAF695E" w:rsidR="00CA257C" w:rsidRDefault="00CA257C" w:rsidP="008717BC">
      <w:pPr>
        <w:pBdr>
          <w:top w:val="nil"/>
          <w:left w:val="nil"/>
          <w:bottom w:val="nil"/>
          <w:right w:val="nil"/>
          <w:between w:val="nil"/>
        </w:pBdr>
        <w:spacing w:after="0" w:line="360" w:lineRule="auto"/>
        <w:jc w:val="both"/>
        <w:rPr>
          <w:rStyle w:val="RefernciaSutil"/>
          <w:rFonts w:ascii="Times New Roman" w:hAnsi="Times New Roman" w:cs="Times New Roman"/>
          <w:color w:val="auto"/>
          <w:sz w:val="24"/>
          <w:szCs w:val="24"/>
          <w:lang w:val="en-GB"/>
        </w:rPr>
      </w:pPr>
      <w:r>
        <w:rPr>
          <w:rStyle w:val="RefernciaSutil"/>
          <w:rFonts w:ascii="Times New Roman" w:hAnsi="Times New Roman" w:cs="Times New Roman"/>
          <w:color w:val="auto"/>
          <w:sz w:val="24"/>
          <w:szCs w:val="24"/>
          <w:lang w:val="en-GB"/>
        </w:rPr>
        <w:t>[</w:t>
      </w:r>
      <w:r w:rsidR="0052300B">
        <w:rPr>
          <w:rStyle w:val="RefernciaSutil"/>
          <w:rFonts w:ascii="Times New Roman" w:hAnsi="Times New Roman" w:cs="Times New Roman"/>
          <w:color w:val="auto"/>
          <w:sz w:val="24"/>
          <w:szCs w:val="24"/>
          <w:lang w:val="en-GB"/>
        </w:rPr>
        <w:t>7</w:t>
      </w:r>
      <w:r>
        <w:rPr>
          <w:rStyle w:val="RefernciaSutil"/>
          <w:rFonts w:ascii="Times New Roman" w:hAnsi="Times New Roman" w:cs="Times New Roman"/>
          <w:color w:val="auto"/>
          <w:sz w:val="24"/>
          <w:szCs w:val="24"/>
          <w:lang w:val="en-GB"/>
        </w:rPr>
        <w:t xml:space="preserve">] </w:t>
      </w:r>
      <w:proofErr w:type="spellStart"/>
      <w:r w:rsidRPr="00CA257C">
        <w:rPr>
          <w:rStyle w:val="RefernciaSutil"/>
          <w:rFonts w:ascii="Times New Roman" w:hAnsi="Times New Roman" w:cs="Times New Roman"/>
          <w:color w:val="auto"/>
          <w:sz w:val="24"/>
          <w:szCs w:val="24"/>
          <w:lang w:val="en-GB"/>
        </w:rPr>
        <w:t>Simoens</w:t>
      </w:r>
      <w:proofErr w:type="spellEnd"/>
      <w:r w:rsidRPr="00CA257C">
        <w:rPr>
          <w:rStyle w:val="RefernciaSutil"/>
          <w:rFonts w:ascii="Times New Roman" w:hAnsi="Times New Roman" w:cs="Times New Roman"/>
          <w:color w:val="auto"/>
          <w:sz w:val="24"/>
          <w:szCs w:val="24"/>
          <w:lang w:val="en-GB"/>
        </w:rPr>
        <w:t>, Pieter, et al. "Challenges for orchestration and instance selection of composite services in distributed edge clouds." 2015 IFIP/IEEE International Symposium on Integrated Network Management (IM). IEEE, 2015.</w:t>
      </w:r>
    </w:p>
    <w:p w14:paraId="7E0AFBB0" w14:textId="77777777" w:rsidR="0052300B" w:rsidRDefault="0052300B" w:rsidP="008717BC">
      <w:pPr>
        <w:pBdr>
          <w:top w:val="nil"/>
          <w:left w:val="nil"/>
          <w:bottom w:val="nil"/>
          <w:right w:val="nil"/>
          <w:between w:val="nil"/>
        </w:pBdr>
        <w:spacing w:after="0" w:line="360" w:lineRule="auto"/>
        <w:jc w:val="both"/>
        <w:rPr>
          <w:rStyle w:val="RefernciaSutil"/>
          <w:rFonts w:ascii="Times New Roman" w:hAnsi="Times New Roman" w:cs="Times New Roman"/>
          <w:color w:val="auto"/>
          <w:sz w:val="24"/>
          <w:szCs w:val="24"/>
          <w:lang w:val="en-GB"/>
        </w:rPr>
      </w:pPr>
    </w:p>
    <w:p w14:paraId="0C38BACB" w14:textId="138CA92E" w:rsidR="0052300B" w:rsidRDefault="0052300B" w:rsidP="008717BC">
      <w:pPr>
        <w:pBdr>
          <w:top w:val="nil"/>
          <w:left w:val="nil"/>
          <w:bottom w:val="nil"/>
          <w:right w:val="nil"/>
          <w:between w:val="nil"/>
        </w:pBdr>
        <w:spacing w:after="0" w:line="360" w:lineRule="auto"/>
        <w:jc w:val="both"/>
        <w:rPr>
          <w:rStyle w:val="RefernciaSutil"/>
          <w:rFonts w:ascii="Times New Roman" w:hAnsi="Times New Roman" w:cs="Times New Roman"/>
          <w:color w:val="auto"/>
          <w:sz w:val="24"/>
          <w:szCs w:val="24"/>
          <w:lang w:val="en-GB"/>
        </w:rPr>
      </w:pPr>
      <w:r w:rsidRPr="00FF48E9">
        <w:rPr>
          <w:rStyle w:val="RefernciaSutil"/>
          <w:rFonts w:ascii="Times New Roman" w:hAnsi="Times New Roman" w:cs="Times New Roman"/>
          <w:color w:val="auto"/>
          <w:sz w:val="24"/>
          <w:szCs w:val="24"/>
          <w:lang w:val="es-ES_tradnl"/>
        </w:rPr>
        <w:t>[</w:t>
      </w:r>
      <w:r>
        <w:rPr>
          <w:rStyle w:val="RefernciaSutil"/>
          <w:rFonts w:ascii="Times New Roman" w:hAnsi="Times New Roman" w:cs="Times New Roman"/>
          <w:color w:val="auto"/>
          <w:sz w:val="24"/>
          <w:szCs w:val="24"/>
          <w:lang w:val="es-ES_tradnl"/>
        </w:rPr>
        <w:t>8</w:t>
      </w:r>
      <w:r w:rsidRPr="00FF48E9">
        <w:rPr>
          <w:rStyle w:val="RefernciaSutil"/>
          <w:rFonts w:ascii="Times New Roman" w:hAnsi="Times New Roman" w:cs="Times New Roman"/>
          <w:color w:val="auto"/>
          <w:sz w:val="24"/>
          <w:szCs w:val="24"/>
          <w:lang w:val="es-ES_tradnl"/>
        </w:rPr>
        <w:t xml:space="preserve">] </w:t>
      </w:r>
      <w:proofErr w:type="spellStart"/>
      <w:r w:rsidRPr="00FF48E9">
        <w:rPr>
          <w:rStyle w:val="RefernciaSutil"/>
          <w:rFonts w:ascii="Times New Roman" w:hAnsi="Times New Roman" w:cs="Times New Roman"/>
          <w:color w:val="auto"/>
          <w:sz w:val="24"/>
          <w:szCs w:val="24"/>
          <w:lang w:val="es-ES_tradnl"/>
        </w:rPr>
        <w:t>Velasquez</w:t>
      </w:r>
      <w:proofErr w:type="spellEnd"/>
      <w:r w:rsidRPr="00FF48E9">
        <w:rPr>
          <w:rStyle w:val="RefernciaSutil"/>
          <w:rFonts w:ascii="Times New Roman" w:hAnsi="Times New Roman" w:cs="Times New Roman"/>
          <w:color w:val="auto"/>
          <w:sz w:val="24"/>
          <w:szCs w:val="24"/>
          <w:lang w:val="es-ES_tradnl"/>
        </w:rPr>
        <w:t xml:space="preserve">, </w:t>
      </w:r>
      <w:proofErr w:type="spellStart"/>
      <w:r w:rsidRPr="00FF48E9">
        <w:rPr>
          <w:rStyle w:val="RefernciaSutil"/>
          <w:rFonts w:ascii="Times New Roman" w:hAnsi="Times New Roman" w:cs="Times New Roman"/>
          <w:color w:val="auto"/>
          <w:sz w:val="24"/>
          <w:szCs w:val="24"/>
          <w:lang w:val="es-ES_tradnl"/>
        </w:rPr>
        <w:t>Karima</w:t>
      </w:r>
      <w:proofErr w:type="spellEnd"/>
      <w:r w:rsidRPr="00FF48E9">
        <w:rPr>
          <w:rStyle w:val="RefernciaSutil"/>
          <w:rFonts w:ascii="Times New Roman" w:hAnsi="Times New Roman" w:cs="Times New Roman"/>
          <w:color w:val="auto"/>
          <w:sz w:val="24"/>
          <w:szCs w:val="24"/>
          <w:lang w:val="es-ES_tradnl"/>
        </w:rPr>
        <w:t xml:space="preserve">, et al. </w:t>
      </w:r>
      <w:r w:rsidRPr="0052300B">
        <w:rPr>
          <w:rStyle w:val="RefernciaSutil"/>
          <w:rFonts w:ascii="Times New Roman" w:hAnsi="Times New Roman" w:cs="Times New Roman"/>
          <w:color w:val="auto"/>
          <w:sz w:val="24"/>
          <w:szCs w:val="24"/>
          <w:lang w:val="en-GB"/>
        </w:rPr>
        <w:t>"Fog orchestration for the internet of everything: state-of-the-art and research challenges." Journal of Internet Services and Applications 9.1 (2018): 14.</w:t>
      </w:r>
    </w:p>
    <w:p w14:paraId="071EF4BC" w14:textId="77777777" w:rsidR="00CA257C" w:rsidRDefault="00CA257C" w:rsidP="008717BC">
      <w:pPr>
        <w:pBdr>
          <w:top w:val="nil"/>
          <w:left w:val="nil"/>
          <w:bottom w:val="nil"/>
          <w:right w:val="nil"/>
          <w:between w:val="nil"/>
        </w:pBdr>
        <w:spacing w:after="0" w:line="360" w:lineRule="auto"/>
        <w:jc w:val="both"/>
        <w:rPr>
          <w:rStyle w:val="RefernciaSutil"/>
          <w:rFonts w:ascii="Times New Roman" w:hAnsi="Times New Roman" w:cs="Times New Roman"/>
          <w:color w:val="auto"/>
          <w:sz w:val="24"/>
          <w:szCs w:val="24"/>
          <w:lang w:val="en-GB"/>
        </w:rPr>
      </w:pPr>
    </w:p>
    <w:p w14:paraId="4BF7A2E6" w14:textId="6CEA892F" w:rsidR="008717BC" w:rsidRPr="00DE0248" w:rsidRDefault="008717BC" w:rsidP="008717BC">
      <w:pPr>
        <w:pBdr>
          <w:top w:val="nil"/>
          <w:left w:val="nil"/>
          <w:bottom w:val="nil"/>
          <w:right w:val="nil"/>
          <w:between w:val="nil"/>
        </w:pBdr>
        <w:spacing w:after="0" w:line="360" w:lineRule="auto"/>
        <w:jc w:val="both"/>
        <w:rPr>
          <w:rStyle w:val="RefernciaSutil"/>
          <w:rFonts w:ascii="Times New Roman" w:hAnsi="Times New Roman" w:cs="Times New Roman"/>
          <w:color w:val="auto"/>
          <w:sz w:val="24"/>
          <w:szCs w:val="24"/>
          <w:lang w:val="en-GB"/>
        </w:rPr>
      </w:pPr>
      <w:r>
        <w:rPr>
          <w:rStyle w:val="RefernciaSutil"/>
          <w:rFonts w:ascii="Times New Roman" w:hAnsi="Times New Roman" w:cs="Times New Roman"/>
          <w:color w:val="auto"/>
          <w:sz w:val="24"/>
          <w:szCs w:val="24"/>
          <w:lang w:val="en-GB"/>
        </w:rPr>
        <w:t>[</w:t>
      </w:r>
      <w:r w:rsidR="0052300B">
        <w:rPr>
          <w:rStyle w:val="RefernciaSutil"/>
          <w:rFonts w:ascii="Times New Roman" w:hAnsi="Times New Roman" w:cs="Times New Roman"/>
          <w:color w:val="auto"/>
          <w:sz w:val="24"/>
          <w:szCs w:val="24"/>
          <w:lang w:val="en-GB"/>
        </w:rPr>
        <w:t>9</w:t>
      </w:r>
      <w:r>
        <w:rPr>
          <w:rStyle w:val="RefernciaSutil"/>
          <w:rFonts w:ascii="Times New Roman" w:hAnsi="Times New Roman" w:cs="Times New Roman"/>
          <w:color w:val="auto"/>
          <w:sz w:val="24"/>
          <w:szCs w:val="24"/>
          <w:lang w:val="en-GB"/>
        </w:rPr>
        <w:t xml:space="preserve">] </w:t>
      </w:r>
      <w:proofErr w:type="spellStart"/>
      <w:r w:rsidRPr="008717BC">
        <w:rPr>
          <w:rStyle w:val="RefernciaSutil"/>
          <w:rFonts w:ascii="Times New Roman" w:hAnsi="Times New Roman" w:cs="Times New Roman"/>
          <w:color w:val="auto"/>
          <w:sz w:val="24"/>
          <w:szCs w:val="24"/>
          <w:lang w:val="en-GB"/>
        </w:rPr>
        <w:t>Jagannath</w:t>
      </w:r>
      <w:proofErr w:type="spellEnd"/>
      <w:r w:rsidRPr="008717BC">
        <w:rPr>
          <w:rStyle w:val="RefernciaSutil"/>
          <w:rFonts w:ascii="Times New Roman" w:hAnsi="Times New Roman" w:cs="Times New Roman"/>
          <w:color w:val="auto"/>
          <w:sz w:val="24"/>
          <w:szCs w:val="24"/>
          <w:lang w:val="en-GB"/>
        </w:rPr>
        <w:t xml:space="preserve">, </w:t>
      </w:r>
      <w:proofErr w:type="spellStart"/>
      <w:r w:rsidRPr="008717BC">
        <w:rPr>
          <w:rStyle w:val="RefernciaSutil"/>
          <w:rFonts w:ascii="Times New Roman" w:hAnsi="Times New Roman" w:cs="Times New Roman"/>
          <w:color w:val="auto"/>
          <w:sz w:val="24"/>
          <w:szCs w:val="24"/>
          <w:lang w:val="en-GB"/>
        </w:rPr>
        <w:t>Jithin</w:t>
      </w:r>
      <w:proofErr w:type="spellEnd"/>
      <w:r w:rsidRPr="008717BC">
        <w:rPr>
          <w:rStyle w:val="RefernciaSutil"/>
          <w:rFonts w:ascii="Times New Roman" w:hAnsi="Times New Roman" w:cs="Times New Roman"/>
          <w:color w:val="auto"/>
          <w:sz w:val="24"/>
          <w:szCs w:val="24"/>
          <w:lang w:val="en-GB"/>
        </w:rPr>
        <w:t xml:space="preserve">, </w:t>
      </w:r>
      <w:proofErr w:type="gramStart"/>
      <w:r w:rsidRPr="008717BC">
        <w:rPr>
          <w:rStyle w:val="RefernciaSutil"/>
          <w:rFonts w:ascii="Times New Roman" w:hAnsi="Times New Roman" w:cs="Times New Roman"/>
          <w:color w:val="auto"/>
          <w:sz w:val="24"/>
          <w:szCs w:val="24"/>
          <w:lang w:val="en-GB"/>
        </w:rPr>
        <w:t>et</w:t>
      </w:r>
      <w:proofErr w:type="gramEnd"/>
      <w:r w:rsidRPr="008717BC">
        <w:rPr>
          <w:rStyle w:val="RefernciaSutil"/>
          <w:rFonts w:ascii="Times New Roman" w:hAnsi="Times New Roman" w:cs="Times New Roman"/>
          <w:color w:val="auto"/>
          <w:sz w:val="24"/>
          <w:szCs w:val="24"/>
          <w:lang w:val="en-GB"/>
        </w:rPr>
        <w:t xml:space="preserve"> al. "Machine Learning for Wireless Communications in the Internet of Things: A Comprehensive Survey." </w:t>
      </w:r>
      <w:proofErr w:type="spellStart"/>
      <w:r w:rsidRPr="008717BC">
        <w:rPr>
          <w:rStyle w:val="RefernciaSutil"/>
          <w:rFonts w:ascii="Times New Roman" w:hAnsi="Times New Roman" w:cs="Times New Roman"/>
          <w:color w:val="auto"/>
          <w:sz w:val="24"/>
          <w:szCs w:val="24"/>
          <w:lang w:val="en-GB"/>
        </w:rPr>
        <w:t>arXiv</w:t>
      </w:r>
      <w:proofErr w:type="spellEnd"/>
      <w:r w:rsidRPr="008717BC">
        <w:rPr>
          <w:rStyle w:val="RefernciaSutil"/>
          <w:rFonts w:ascii="Times New Roman" w:hAnsi="Times New Roman" w:cs="Times New Roman"/>
          <w:color w:val="auto"/>
          <w:sz w:val="24"/>
          <w:szCs w:val="24"/>
          <w:lang w:val="en-GB"/>
        </w:rPr>
        <w:t xml:space="preserve"> preprint arXiv</w:t>
      </w:r>
      <w:proofErr w:type="gramStart"/>
      <w:r w:rsidRPr="008717BC">
        <w:rPr>
          <w:rStyle w:val="RefernciaSutil"/>
          <w:rFonts w:ascii="Times New Roman" w:hAnsi="Times New Roman" w:cs="Times New Roman"/>
          <w:color w:val="auto"/>
          <w:sz w:val="24"/>
          <w:szCs w:val="24"/>
          <w:lang w:val="en-GB"/>
        </w:rPr>
        <w:t>:1901.07947</w:t>
      </w:r>
      <w:proofErr w:type="gramEnd"/>
      <w:r w:rsidRPr="008717BC">
        <w:rPr>
          <w:rStyle w:val="RefernciaSutil"/>
          <w:rFonts w:ascii="Times New Roman" w:hAnsi="Times New Roman" w:cs="Times New Roman"/>
          <w:color w:val="auto"/>
          <w:sz w:val="24"/>
          <w:szCs w:val="24"/>
          <w:lang w:val="en-GB"/>
        </w:rPr>
        <w:t xml:space="preserve"> (2019).</w:t>
      </w:r>
    </w:p>
    <w:p w14:paraId="5848F019" w14:textId="77777777" w:rsidR="00AC50E7" w:rsidRPr="00DE0248" w:rsidRDefault="00AC50E7">
      <w:pPr>
        <w:pBdr>
          <w:top w:val="nil"/>
          <w:left w:val="nil"/>
          <w:bottom w:val="nil"/>
          <w:right w:val="nil"/>
          <w:between w:val="nil"/>
        </w:pBdr>
        <w:spacing w:after="0" w:line="360" w:lineRule="auto"/>
        <w:jc w:val="both"/>
        <w:rPr>
          <w:rStyle w:val="RefernciaSutil"/>
          <w:rFonts w:ascii="Times New Roman" w:hAnsi="Times New Roman" w:cs="Times New Roman"/>
          <w:color w:val="auto"/>
          <w:sz w:val="24"/>
          <w:szCs w:val="24"/>
          <w:lang w:val="en-GB"/>
        </w:rPr>
      </w:pPr>
    </w:p>
    <w:p w14:paraId="012FC6FA" w14:textId="466A6D7D" w:rsidR="00AC50E7" w:rsidRDefault="00AC50E7">
      <w:pPr>
        <w:pBdr>
          <w:top w:val="nil"/>
          <w:left w:val="nil"/>
          <w:bottom w:val="nil"/>
          <w:right w:val="nil"/>
          <w:between w:val="nil"/>
        </w:pBdr>
        <w:spacing w:after="0" w:line="360" w:lineRule="auto"/>
        <w:jc w:val="both"/>
        <w:rPr>
          <w:ins w:id="6" w:author="Moises Henrique" w:date="2019-04-29T09:48:00Z"/>
          <w:rStyle w:val="RefernciaSutil"/>
          <w:rFonts w:ascii="Times New Roman" w:hAnsi="Times New Roman" w:cs="Times New Roman"/>
          <w:color w:val="auto"/>
          <w:sz w:val="24"/>
          <w:szCs w:val="24"/>
          <w:lang w:val="en-GB"/>
        </w:rPr>
      </w:pPr>
      <w:r w:rsidRPr="00DE0248">
        <w:rPr>
          <w:rStyle w:val="RefernciaSutil"/>
          <w:rFonts w:ascii="Times New Roman" w:hAnsi="Times New Roman" w:cs="Times New Roman"/>
          <w:color w:val="auto"/>
          <w:sz w:val="24"/>
          <w:szCs w:val="24"/>
          <w:lang w:val="en-GB"/>
        </w:rPr>
        <w:t>[</w:t>
      </w:r>
      <w:r w:rsidR="0052300B">
        <w:rPr>
          <w:rStyle w:val="RefernciaSutil"/>
          <w:rFonts w:ascii="Times New Roman" w:hAnsi="Times New Roman" w:cs="Times New Roman"/>
          <w:color w:val="auto"/>
          <w:sz w:val="24"/>
          <w:szCs w:val="24"/>
          <w:lang w:val="en-GB"/>
        </w:rPr>
        <w:t>10</w:t>
      </w:r>
      <w:r w:rsidRPr="00DE0248">
        <w:rPr>
          <w:rStyle w:val="RefernciaSutil"/>
          <w:rFonts w:ascii="Times New Roman" w:hAnsi="Times New Roman" w:cs="Times New Roman"/>
          <w:color w:val="auto"/>
          <w:sz w:val="24"/>
          <w:szCs w:val="24"/>
          <w:lang w:val="en-GB"/>
        </w:rPr>
        <w:t xml:space="preserve">] Sutton, Richard S., and Andrew G. </w:t>
      </w:r>
      <w:proofErr w:type="spellStart"/>
      <w:r w:rsidRPr="00DE0248">
        <w:rPr>
          <w:rStyle w:val="RefernciaSutil"/>
          <w:rFonts w:ascii="Times New Roman" w:hAnsi="Times New Roman" w:cs="Times New Roman"/>
          <w:color w:val="auto"/>
          <w:sz w:val="24"/>
          <w:szCs w:val="24"/>
          <w:lang w:val="en-GB"/>
        </w:rPr>
        <w:t>Barto</w:t>
      </w:r>
      <w:proofErr w:type="spellEnd"/>
      <w:r w:rsidRPr="00DE0248">
        <w:rPr>
          <w:rStyle w:val="RefernciaSutil"/>
          <w:rFonts w:ascii="Times New Roman" w:hAnsi="Times New Roman" w:cs="Times New Roman"/>
          <w:color w:val="auto"/>
          <w:sz w:val="24"/>
          <w:szCs w:val="24"/>
          <w:lang w:val="en-GB"/>
        </w:rPr>
        <w:t>. "Reinforcement learning." </w:t>
      </w:r>
      <w:r w:rsidRPr="00FF48E9">
        <w:rPr>
          <w:rStyle w:val="RefernciaSutil"/>
          <w:rFonts w:ascii="Times New Roman" w:hAnsi="Times New Roman" w:cs="Times New Roman"/>
          <w:color w:val="auto"/>
          <w:sz w:val="24"/>
          <w:szCs w:val="24"/>
          <w:lang w:val="en-GB"/>
        </w:rPr>
        <w:t>Journal of Cognitive Neuroscience 11.1 (1999): 126-134.</w:t>
      </w:r>
    </w:p>
    <w:p w14:paraId="7BF723C2" w14:textId="77777777" w:rsidR="00FF48E9" w:rsidRDefault="00FF48E9">
      <w:pPr>
        <w:pBdr>
          <w:top w:val="nil"/>
          <w:left w:val="nil"/>
          <w:bottom w:val="nil"/>
          <w:right w:val="nil"/>
          <w:between w:val="nil"/>
        </w:pBdr>
        <w:spacing w:after="0" w:line="360" w:lineRule="auto"/>
        <w:jc w:val="both"/>
        <w:rPr>
          <w:ins w:id="7" w:author="Moises Henrique" w:date="2019-04-29T09:48:00Z"/>
          <w:rStyle w:val="RefernciaSutil"/>
          <w:rFonts w:ascii="Times New Roman" w:hAnsi="Times New Roman" w:cs="Times New Roman"/>
          <w:color w:val="auto"/>
          <w:sz w:val="24"/>
          <w:szCs w:val="24"/>
          <w:lang w:val="en-GB"/>
        </w:rPr>
      </w:pPr>
    </w:p>
    <w:p w14:paraId="5396A10E" w14:textId="77777777" w:rsidR="006913D1" w:rsidRDefault="006913D1" w:rsidP="00FF48E9">
      <w:pPr>
        <w:keepNext/>
        <w:pBdr>
          <w:top w:val="nil"/>
          <w:left w:val="nil"/>
          <w:bottom w:val="nil"/>
          <w:right w:val="nil"/>
          <w:between w:val="nil"/>
        </w:pBdr>
        <w:spacing w:before="240" w:after="120" w:line="360" w:lineRule="auto"/>
        <w:jc w:val="both"/>
        <w:rPr>
          <w:ins w:id="8" w:author="Moises Henrique" w:date="2019-04-29T09:56:00Z"/>
          <w:rFonts w:ascii="Times New Roman" w:eastAsia="Times New Roman" w:hAnsi="Times New Roman" w:cs="Times New Roman"/>
          <w:b/>
          <w:color w:val="00000A"/>
          <w:sz w:val="24"/>
          <w:szCs w:val="24"/>
        </w:rPr>
      </w:pPr>
      <w:bookmarkStart w:id="9" w:name="_GoBack"/>
      <w:bookmarkEnd w:id="9"/>
    </w:p>
    <w:p w14:paraId="56B2D2B7" w14:textId="68D351DD" w:rsidR="00FF48E9" w:rsidRDefault="00FF48E9" w:rsidP="00FF48E9">
      <w:pPr>
        <w:keepNext/>
        <w:pBdr>
          <w:top w:val="nil"/>
          <w:left w:val="nil"/>
          <w:bottom w:val="nil"/>
          <w:right w:val="nil"/>
          <w:between w:val="nil"/>
        </w:pBdr>
        <w:spacing w:before="240" w:after="120" w:line="360" w:lineRule="auto"/>
        <w:jc w:val="both"/>
        <w:rPr>
          <w:ins w:id="10" w:author="Moises Henrique" w:date="2019-04-29T09:49:00Z"/>
          <w:rFonts w:ascii="Times New Roman" w:eastAsia="Times New Roman" w:hAnsi="Times New Roman" w:cs="Times New Roman"/>
          <w:b/>
          <w:color w:val="00000A"/>
          <w:sz w:val="24"/>
          <w:szCs w:val="24"/>
        </w:rPr>
      </w:pPr>
      <w:ins w:id="11" w:author="Moises Henrique" w:date="2019-04-29T09:50:00Z">
        <w:r>
          <w:rPr>
            <w:rFonts w:ascii="Times New Roman" w:eastAsia="Times New Roman" w:hAnsi="Times New Roman" w:cs="Times New Roman"/>
            <w:b/>
            <w:color w:val="00000A"/>
            <w:sz w:val="24"/>
            <w:szCs w:val="24"/>
          </w:rPr>
          <w:t>C</w:t>
        </w:r>
        <w:r w:rsidRPr="00FF48E9">
          <w:rPr>
            <w:rFonts w:ascii="Times New Roman" w:eastAsia="Times New Roman" w:hAnsi="Times New Roman" w:cs="Times New Roman"/>
            <w:b/>
            <w:color w:val="00000A"/>
            <w:sz w:val="28"/>
            <w:szCs w:val="24"/>
            <w:rPrChange w:id="12" w:author="Moises Henrique" w:date="2019-04-29T09:50:00Z">
              <w:rPr>
                <w:rFonts w:ascii="Times New Roman" w:eastAsia="Times New Roman" w:hAnsi="Times New Roman" w:cs="Times New Roman"/>
                <w:b/>
                <w:color w:val="00000A"/>
                <w:sz w:val="24"/>
                <w:szCs w:val="24"/>
              </w:rPr>
            </w:rPrChange>
          </w:rPr>
          <w:t>ronograma</w:t>
        </w:r>
      </w:ins>
    </w:p>
    <w:tbl>
      <w:tblPr>
        <w:tblStyle w:val="Tabelacomgrade"/>
        <w:tblW w:w="0" w:type="auto"/>
        <w:tblLook w:val="04A0" w:firstRow="1" w:lastRow="0" w:firstColumn="1" w:lastColumn="0" w:noHBand="0" w:noVBand="1"/>
      </w:tblPr>
      <w:tblGrid>
        <w:gridCol w:w="1812"/>
        <w:gridCol w:w="1812"/>
        <w:gridCol w:w="1812"/>
        <w:gridCol w:w="1812"/>
        <w:gridCol w:w="1813"/>
      </w:tblGrid>
      <w:tr w:rsidR="00FF48E9" w14:paraId="642E206C" w14:textId="77777777" w:rsidTr="00FF48E9">
        <w:trPr>
          <w:ins w:id="13" w:author="Moises Henrique" w:date="2019-04-29T09:51:00Z"/>
        </w:trPr>
        <w:tc>
          <w:tcPr>
            <w:tcW w:w="1812" w:type="dxa"/>
          </w:tcPr>
          <w:p w14:paraId="20E9CCD2" w14:textId="77777777" w:rsidR="00FF48E9" w:rsidRDefault="00FF48E9" w:rsidP="00FF48E9">
            <w:pPr>
              <w:keepNext/>
              <w:spacing w:before="240" w:after="120" w:line="360" w:lineRule="auto"/>
              <w:jc w:val="both"/>
              <w:rPr>
                <w:ins w:id="14" w:author="Moises Henrique" w:date="2019-04-29T09:51:00Z"/>
                <w:rFonts w:ascii="Times New Roman" w:eastAsia="Times New Roman" w:hAnsi="Times New Roman" w:cs="Times New Roman"/>
                <w:b/>
                <w:color w:val="00000A"/>
                <w:sz w:val="24"/>
                <w:szCs w:val="24"/>
              </w:rPr>
            </w:pPr>
          </w:p>
        </w:tc>
        <w:tc>
          <w:tcPr>
            <w:tcW w:w="1812" w:type="dxa"/>
          </w:tcPr>
          <w:p w14:paraId="44635FAB" w14:textId="32FFF768" w:rsidR="00FF48E9" w:rsidRDefault="00FF48E9" w:rsidP="00FF48E9">
            <w:pPr>
              <w:keepNext/>
              <w:spacing w:before="240" w:after="120" w:line="360" w:lineRule="auto"/>
              <w:jc w:val="center"/>
              <w:rPr>
                <w:ins w:id="15" w:author="Moises Henrique" w:date="2019-04-29T09:51:00Z"/>
                <w:rFonts w:ascii="Times New Roman" w:eastAsia="Times New Roman" w:hAnsi="Times New Roman" w:cs="Times New Roman"/>
                <w:b/>
                <w:color w:val="00000A"/>
                <w:sz w:val="24"/>
                <w:szCs w:val="24"/>
              </w:rPr>
              <w:pPrChange w:id="16" w:author="Moises Henrique" w:date="2019-04-29T09:51:00Z">
                <w:pPr>
                  <w:keepNext/>
                  <w:spacing w:before="240" w:after="120" w:line="360" w:lineRule="auto"/>
                  <w:jc w:val="both"/>
                </w:pPr>
              </w:pPrChange>
            </w:pPr>
            <w:ins w:id="17" w:author="Moises Henrique" w:date="2019-04-29T09:51:00Z">
              <w:r>
                <w:rPr>
                  <w:rFonts w:ascii="Times New Roman" w:eastAsia="Times New Roman" w:hAnsi="Times New Roman" w:cs="Times New Roman"/>
                  <w:b/>
                  <w:color w:val="00000A"/>
                  <w:sz w:val="24"/>
                  <w:szCs w:val="24"/>
                </w:rPr>
                <w:t>Março</w:t>
              </w:r>
            </w:ins>
          </w:p>
        </w:tc>
        <w:tc>
          <w:tcPr>
            <w:tcW w:w="1812" w:type="dxa"/>
          </w:tcPr>
          <w:p w14:paraId="3359F29F" w14:textId="79BA0DC4" w:rsidR="00FF48E9" w:rsidRDefault="00FF48E9" w:rsidP="00FF48E9">
            <w:pPr>
              <w:keepNext/>
              <w:spacing w:before="240" w:after="120" w:line="360" w:lineRule="auto"/>
              <w:jc w:val="center"/>
              <w:rPr>
                <w:ins w:id="18" w:author="Moises Henrique" w:date="2019-04-29T09:51:00Z"/>
                <w:rFonts w:ascii="Times New Roman" w:eastAsia="Times New Roman" w:hAnsi="Times New Roman" w:cs="Times New Roman"/>
                <w:b/>
                <w:color w:val="00000A"/>
                <w:sz w:val="24"/>
                <w:szCs w:val="24"/>
              </w:rPr>
              <w:pPrChange w:id="19" w:author="Moises Henrique" w:date="2019-04-29T09:51:00Z">
                <w:pPr>
                  <w:keepNext/>
                  <w:spacing w:before="240" w:after="120" w:line="360" w:lineRule="auto"/>
                  <w:jc w:val="both"/>
                </w:pPr>
              </w:pPrChange>
            </w:pPr>
            <w:ins w:id="20" w:author="Moises Henrique" w:date="2019-04-29T09:51:00Z">
              <w:r>
                <w:rPr>
                  <w:rFonts w:ascii="Times New Roman" w:eastAsia="Times New Roman" w:hAnsi="Times New Roman" w:cs="Times New Roman"/>
                  <w:b/>
                  <w:color w:val="00000A"/>
                  <w:sz w:val="24"/>
                  <w:szCs w:val="24"/>
                </w:rPr>
                <w:t>Abril</w:t>
              </w:r>
            </w:ins>
          </w:p>
        </w:tc>
        <w:tc>
          <w:tcPr>
            <w:tcW w:w="1812" w:type="dxa"/>
          </w:tcPr>
          <w:p w14:paraId="1CBD8CE3" w14:textId="2C66DA81" w:rsidR="00FF48E9" w:rsidRDefault="00FF48E9" w:rsidP="00FF48E9">
            <w:pPr>
              <w:keepNext/>
              <w:spacing w:before="240" w:after="120" w:line="360" w:lineRule="auto"/>
              <w:jc w:val="center"/>
              <w:rPr>
                <w:ins w:id="21" w:author="Moises Henrique" w:date="2019-04-29T09:51:00Z"/>
                <w:rFonts w:ascii="Times New Roman" w:eastAsia="Times New Roman" w:hAnsi="Times New Roman" w:cs="Times New Roman"/>
                <w:b/>
                <w:color w:val="00000A"/>
                <w:sz w:val="24"/>
                <w:szCs w:val="24"/>
              </w:rPr>
              <w:pPrChange w:id="22" w:author="Moises Henrique" w:date="2019-04-29T09:51:00Z">
                <w:pPr>
                  <w:keepNext/>
                  <w:spacing w:before="240" w:after="120" w:line="360" w:lineRule="auto"/>
                  <w:jc w:val="both"/>
                </w:pPr>
              </w:pPrChange>
            </w:pPr>
            <w:ins w:id="23" w:author="Moises Henrique" w:date="2019-04-29T09:51:00Z">
              <w:r>
                <w:rPr>
                  <w:rFonts w:ascii="Times New Roman" w:eastAsia="Times New Roman" w:hAnsi="Times New Roman" w:cs="Times New Roman"/>
                  <w:b/>
                  <w:color w:val="00000A"/>
                  <w:sz w:val="24"/>
                  <w:szCs w:val="24"/>
                </w:rPr>
                <w:t>Maio</w:t>
              </w:r>
            </w:ins>
          </w:p>
        </w:tc>
        <w:tc>
          <w:tcPr>
            <w:tcW w:w="1813" w:type="dxa"/>
          </w:tcPr>
          <w:p w14:paraId="2ED2B31D" w14:textId="00D93FAA" w:rsidR="00FF48E9" w:rsidRDefault="00FF48E9" w:rsidP="00FF48E9">
            <w:pPr>
              <w:keepNext/>
              <w:spacing w:before="240" w:after="120" w:line="360" w:lineRule="auto"/>
              <w:jc w:val="center"/>
              <w:rPr>
                <w:ins w:id="24" w:author="Moises Henrique" w:date="2019-04-29T09:51:00Z"/>
                <w:rFonts w:ascii="Times New Roman" w:eastAsia="Times New Roman" w:hAnsi="Times New Roman" w:cs="Times New Roman"/>
                <w:b/>
                <w:color w:val="00000A"/>
                <w:sz w:val="24"/>
                <w:szCs w:val="24"/>
              </w:rPr>
              <w:pPrChange w:id="25" w:author="Moises Henrique" w:date="2019-04-29T09:51:00Z">
                <w:pPr>
                  <w:keepNext/>
                  <w:spacing w:before="240" w:after="120" w:line="360" w:lineRule="auto"/>
                  <w:jc w:val="both"/>
                </w:pPr>
              </w:pPrChange>
            </w:pPr>
            <w:ins w:id="26" w:author="Moises Henrique" w:date="2019-04-29T09:51:00Z">
              <w:r>
                <w:rPr>
                  <w:rFonts w:ascii="Times New Roman" w:eastAsia="Times New Roman" w:hAnsi="Times New Roman" w:cs="Times New Roman"/>
                  <w:b/>
                  <w:color w:val="00000A"/>
                  <w:sz w:val="24"/>
                  <w:szCs w:val="24"/>
                </w:rPr>
                <w:t>Junho</w:t>
              </w:r>
            </w:ins>
          </w:p>
        </w:tc>
      </w:tr>
      <w:tr w:rsidR="00FF48E9" w14:paraId="37D6AF30" w14:textId="77777777" w:rsidTr="00FF48E9">
        <w:trPr>
          <w:ins w:id="27" w:author="Moises Henrique" w:date="2019-04-29T09:51:00Z"/>
        </w:trPr>
        <w:tc>
          <w:tcPr>
            <w:tcW w:w="1812" w:type="dxa"/>
          </w:tcPr>
          <w:p w14:paraId="589EB49C" w14:textId="735592F2" w:rsidR="00FF48E9" w:rsidRDefault="00FF48E9" w:rsidP="00FF48E9">
            <w:pPr>
              <w:keepNext/>
              <w:spacing w:before="240" w:after="120" w:line="360" w:lineRule="auto"/>
              <w:jc w:val="both"/>
              <w:rPr>
                <w:ins w:id="28" w:author="Moises Henrique" w:date="2019-04-29T09:51:00Z"/>
                <w:rFonts w:ascii="Times New Roman" w:eastAsia="Times New Roman" w:hAnsi="Times New Roman" w:cs="Times New Roman"/>
                <w:b/>
                <w:color w:val="00000A"/>
                <w:sz w:val="24"/>
                <w:szCs w:val="24"/>
              </w:rPr>
            </w:pPr>
            <w:ins w:id="29" w:author="Moises Henrique" w:date="2019-04-29T09:51:00Z">
              <w:r>
                <w:rPr>
                  <w:rFonts w:ascii="Times New Roman" w:eastAsia="Times New Roman" w:hAnsi="Times New Roman" w:cs="Times New Roman"/>
                  <w:b/>
                  <w:color w:val="00000A"/>
                  <w:sz w:val="24"/>
                  <w:szCs w:val="24"/>
                </w:rPr>
                <w:t>1.</w:t>
              </w:r>
            </w:ins>
          </w:p>
        </w:tc>
        <w:tc>
          <w:tcPr>
            <w:tcW w:w="1812" w:type="dxa"/>
          </w:tcPr>
          <w:p w14:paraId="5B83BBA8" w14:textId="3409F21F" w:rsidR="00FF48E9" w:rsidRDefault="00FF48E9" w:rsidP="00FF48E9">
            <w:pPr>
              <w:keepNext/>
              <w:spacing w:before="240" w:after="120" w:line="360" w:lineRule="auto"/>
              <w:jc w:val="center"/>
              <w:rPr>
                <w:ins w:id="30" w:author="Moises Henrique" w:date="2019-04-29T09:51:00Z"/>
                <w:rFonts w:ascii="Times New Roman" w:eastAsia="Times New Roman" w:hAnsi="Times New Roman" w:cs="Times New Roman"/>
                <w:b/>
                <w:color w:val="00000A"/>
                <w:sz w:val="24"/>
                <w:szCs w:val="24"/>
              </w:rPr>
              <w:pPrChange w:id="31" w:author="Moises Henrique" w:date="2019-04-29T09:51:00Z">
                <w:pPr>
                  <w:keepNext/>
                  <w:spacing w:before="240" w:after="120" w:line="360" w:lineRule="auto"/>
                  <w:jc w:val="both"/>
                </w:pPr>
              </w:pPrChange>
            </w:pPr>
            <w:ins w:id="32" w:author="Moises Henrique" w:date="2019-04-29T09:52:00Z">
              <w:r>
                <w:rPr>
                  <w:rFonts w:ascii="Times New Roman" w:eastAsia="Times New Roman" w:hAnsi="Times New Roman" w:cs="Times New Roman"/>
                  <w:b/>
                  <w:color w:val="00000A"/>
                  <w:sz w:val="24"/>
                  <w:szCs w:val="24"/>
                </w:rPr>
                <w:t>X</w:t>
              </w:r>
            </w:ins>
          </w:p>
        </w:tc>
        <w:tc>
          <w:tcPr>
            <w:tcW w:w="1812" w:type="dxa"/>
          </w:tcPr>
          <w:p w14:paraId="67C306F4" w14:textId="7C9A55D7" w:rsidR="00FF48E9" w:rsidRDefault="00FF48E9" w:rsidP="00FF48E9">
            <w:pPr>
              <w:keepNext/>
              <w:spacing w:before="240" w:after="120" w:line="360" w:lineRule="auto"/>
              <w:jc w:val="center"/>
              <w:rPr>
                <w:ins w:id="33" w:author="Moises Henrique" w:date="2019-04-29T09:51:00Z"/>
                <w:rFonts w:ascii="Times New Roman" w:eastAsia="Times New Roman" w:hAnsi="Times New Roman" w:cs="Times New Roman"/>
                <w:b/>
                <w:color w:val="00000A"/>
                <w:sz w:val="24"/>
                <w:szCs w:val="24"/>
              </w:rPr>
              <w:pPrChange w:id="34" w:author="Moises Henrique" w:date="2019-04-29T09:51:00Z">
                <w:pPr>
                  <w:keepNext/>
                  <w:spacing w:before="240" w:after="120" w:line="360" w:lineRule="auto"/>
                  <w:jc w:val="both"/>
                </w:pPr>
              </w:pPrChange>
            </w:pPr>
            <w:ins w:id="35" w:author="Moises Henrique" w:date="2019-04-29T09:52:00Z">
              <w:r>
                <w:rPr>
                  <w:rFonts w:ascii="Times New Roman" w:eastAsia="Times New Roman" w:hAnsi="Times New Roman" w:cs="Times New Roman"/>
                  <w:b/>
                  <w:color w:val="00000A"/>
                  <w:sz w:val="24"/>
                  <w:szCs w:val="24"/>
                </w:rPr>
                <w:t>X</w:t>
              </w:r>
            </w:ins>
          </w:p>
        </w:tc>
        <w:tc>
          <w:tcPr>
            <w:tcW w:w="1812" w:type="dxa"/>
          </w:tcPr>
          <w:p w14:paraId="3FEEA033" w14:textId="47DC1D5B" w:rsidR="00FF48E9" w:rsidRDefault="00FF48E9" w:rsidP="00FF48E9">
            <w:pPr>
              <w:keepNext/>
              <w:spacing w:before="240" w:after="120" w:line="360" w:lineRule="auto"/>
              <w:jc w:val="center"/>
              <w:rPr>
                <w:ins w:id="36" w:author="Moises Henrique" w:date="2019-04-29T09:51:00Z"/>
                <w:rFonts w:ascii="Times New Roman" w:eastAsia="Times New Roman" w:hAnsi="Times New Roman" w:cs="Times New Roman"/>
                <w:b/>
                <w:color w:val="00000A"/>
                <w:sz w:val="24"/>
                <w:szCs w:val="24"/>
              </w:rPr>
              <w:pPrChange w:id="37" w:author="Moises Henrique" w:date="2019-04-29T09:51:00Z">
                <w:pPr>
                  <w:keepNext/>
                  <w:spacing w:before="240" w:after="120" w:line="360" w:lineRule="auto"/>
                  <w:jc w:val="both"/>
                </w:pPr>
              </w:pPrChange>
            </w:pPr>
            <w:ins w:id="38" w:author="Moises Henrique" w:date="2019-04-29T09:52:00Z">
              <w:r>
                <w:rPr>
                  <w:rFonts w:ascii="Times New Roman" w:eastAsia="Times New Roman" w:hAnsi="Times New Roman" w:cs="Times New Roman"/>
                  <w:b/>
                  <w:color w:val="00000A"/>
                  <w:sz w:val="24"/>
                  <w:szCs w:val="24"/>
                </w:rPr>
                <w:t>X</w:t>
              </w:r>
            </w:ins>
          </w:p>
        </w:tc>
        <w:tc>
          <w:tcPr>
            <w:tcW w:w="1813" w:type="dxa"/>
          </w:tcPr>
          <w:p w14:paraId="40848B09" w14:textId="625EF676" w:rsidR="00FF48E9" w:rsidRDefault="00FF48E9" w:rsidP="00FF48E9">
            <w:pPr>
              <w:keepNext/>
              <w:spacing w:before="240" w:after="120" w:line="360" w:lineRule="auto"/>
              <w:jc w:val="center"/>
              <w:rPr>
                <w:ins w:id="39" w:author="Moises Henrique" w:date="2019-04-29T09:51:00Z"/>
                <w:rFonts w:ascii="Times New Roman" w:eastAsia="Times New Roman" w:hAnsi="Times New Roman" w:cs="Times New Roman"/>
                <w:b/>
                <w:color w:val="00000A"/>
                <w:sz w:val="24"/>
                <w:szCs w:val="24"/>
              </w:rPr>
              <w:pPrChange w:id="40" w:author="Moises Henrique" w:date="2019-04-29T09:51:00Z">
                <w:pPr>
                  <w:keepNext/>
                  <w:spacing w:before="240" w:after="120" w:line="360" w:lineRule="auto"/>
                  <w:jc w:val="both"/>
                </w:pPr>
              </w:pPrChange>
            </w:pPr>
            <w:ins w:id="41" w:author="Moises Henrique" w:date="2019-04-29T09:52:00Z">
              <w:r>
                <w:rPr>
                  <w:rFonts w:ascii="Times New Roman" w:eastAsia="Times New Roman" w:hAnsi="Times New Roman" w:cs="Times New Roman"/>
                  <w:b/>
                  <w:color w:val="00000A"/>
                  <w:sz w:val="24"/>
                  <w:szCs w:val="24"/>
                </w:rPr>
                <w:t>X</w:t>
              </w:r>
            </w:ins>
          </w:p>
        </w:tc>
      </w:tr>
      <w:tr w:rsidR="00FF48E9" w14:paraId="28E3E6F5" w14:textId="77777777" w:rsidTr="00FF48E9">
        <w:trPr>
          <w:ins w:id="42" w:author="Moises Henrique" w:date="2019-04-29T09:51:00Z"/>
        </w:trPr>
        <w:tc>
          <w:tcPr>
            <w:tcW w:w="1812" w:type="dxa"/>
          </w:tcPr>
          <w:p w14:paraId="420B92E3" w14:textId="34F34A25" w:rsidR="00FF48E9" w:rsidRDefault="00FF48E9" w:rsidP="00FF48E9">
            <w:pPr>
              <w:keepNext/>
              <w:spacing w:before="240" w:after="120" w:line="360" w:lineRule="auto"/>
              <w:jc w:val="both"/>
              <w:rPr>
                <w:ins w:id="43" w:author="Moises Henrique" w:date="2019-04-29T09:51:00Z"/>
                <w:rFonts w:ascii="Times New Roman" w:eastAsia="Times New Roman" w:hAnsi="Times New Roman" w:cs="Times New Roman"/>
                <w:b/>
                <w:color w:val="00000A"/>
                <w:sz w:val="24"/>
                <w:szCs w:val="24"/>
              </w:rPr>
            </w:pPr>
            <w:ins w:id="44" w:author="Moises Henrique" w:date="2019-04-29T09:51:00Z">
              <w:r>
                <w:rPr>
                  <w:rFonts w:ascii="Times New Roman" w:eastAsia="Times New Roman" w:hAnsi="Times New Roman" w:cs="Times New Roman"/>
                  <w:b/>
                  <w:color w:val="00000A"/>
                  <w:sz w:val="24"/>
                  <w:szCs w:val="24"/>
                </w:rPr>
                <w:t>2.</w:t>
              </w:r>
            </w:ins>
          </w:p>
        </w:tc>
        <w:tc>
          <w:tcPr>
            <w:tcW w:w="1812" w:type="dxa"/>
          </w:tcPr>
          <w:p w14:paraId="510EEF1F" w14:textId="7021F4DD" w:rsidR="00FF48E9" w:rsidRDefault="00FF48E9" w:rsidP="00FF48E9">
            <w:pPr>
              <w:keepNext/>
              <w:spacing w:before="240" w:after="120" w:line="360" w:lineRule="auto"/>
              <w:jc w:val="center"/>
              <w:rPr>
                <w:ins w:id="45" w:author="Moises Henrique" w:date="2019-04-29T09:51:00Z"/>
                <w:rFonts w:ascii="Times New Roman" w:eastAsia="Times New Roman" w:hAnsi="Times New Roman" w:cs="Times New Roman"/>
                <w:b/>
                <w:color w:val="00000A"/>
                <w:sz w:val="24"/>
                <w:szCs w:val="24"/>
              </w:rPr>
              <w:pPrChange w:id="46" w:author="Moises Henrique" w:date="2019-04-29T09:51:00Z">
                <w:pPr>
                  <w:keepNext/>
                  <w:spacing w:before="240" w:after="120" w:line="360" w:lineRule="auto"/>
                  <w:jc w:val="both"/>
                </w:pPr>
              </w:pPrChange>
            </w:pPr>
            <w:ins w:id="47" w:author="Moises Henrique" w:date="2019-04-29T09:52:00Z">
              <w:r>
                <w:rPr>
                  <w:rFonts w:ascii="Times New Roman" w:eastAsia="Times New Roman" w:hAnsi="Times New Roman" w:cs="Times New Roman"/>
                  <w:b/>
                  <w:color w:val="00000A"/>
                  <w:sz w:val="24"/>
                  <w:szCs w:val="24"/>
                </w:rPr>
                <w:t>X</w:t>
              </w:r>
            </w:ins>
          </w:p>
        </w:tc>
        <w:tc>
          <w:tcPr>
            <w:tcW w:w="1812" w:type="dxa"/>
          </w:tcPr>
          <w:p w14:paraId="44F85E3D" w14:textId="61BBC6FB" w:rsidR="00FF48E9" w:rsidRDefault="00FF48E9" w:rsidP="00FF48E9">
            <w:pPr>
              <w:keepNext/>
              <w:spacing w:before="240" w:after="120" w:line="360" w:lineRule="auto"/>
              <w:jc w:val="center"/>
              <w:rPr>
                <w:ins w:id="48" w:author="Moises Henrique" w:date="2019-04-29T09:51:00Z"/>
                <w:rFonts w:ascii="Times New Roman" w:eastAsia="Times New Roman" w:hAnsi="Times New Roman" w:cs="Times New Roman"/>
                <w:b/>
                <w:color w:val="00000A"/>
                <w:sz w:val="24"/>
                <w:szCs w:val="24"/>
              </w:rPr>
              <w:pPrChange w:id="49" w:author="Moises Henrique" w:date="2019-04-29T09:51:00Z">
                <w:pPr>
                  <w:keepNext/>
                  <w:spacing w:before="240" w:after="120" w:line="360" w:lineRule="auto"/>
                  <w:jc w:val="both"/>
                </w:pPr>
              </w:pPrChange>
            </w:pPr>
            <w:ins w:id="50" w:author="Moises Henrique" w:date="2019-04-29T09:52:00Z">
              <w:r>
                <w:rPr>
                  <w:rFonts w:ascii="Times New Roman" w:eastAsia="Times New Roman" w:hAnsi="Times New Roman" w:cs="Times New Roman"/>
                  <w:b/>
                  <w:color w:val="00000A"/>
                  <w:sz w:val="24"/>
                  <w:szCs w:val="24"/>
                </w:rPr>
                <w:t>X</w:t>
              </w:r>
            </w:ins>
          </w:p>
        </w:tc>
        <w:tc>
          <w:tcPr>
            <w:tcW w:w="1812" w:type="dxa"/>
          </w:tcPr>
          <w:p w14:paraId="07442C2C" w14:textId="7BCD7F65" w:rsidR="00FF48E9" w:rsidRDefault="00FF48E9" w:rsidP="00FF48E9">
            <w:pPr>
              <w:keepNext/>
              <w:spacing w:before="240" w:after="120" w:line="360" w:lineRule="auto"/>
              <w:jc w:val="center"/>
              <w:rPr>
                <w:ins w:id="51" w:author="Moises Henrique" w:date="2019-04-29T09:51:00Z"/>
                <w:rFonts w:ascii="Times New Roman" w:eastAsia="Times New Roman" w:hAnsi="Times New Roman" w:cs="Times New Roman"/>
                <w:b/>
                <w:color w:val="00000A"/>
                <w:sz w:val="24"/>
                <w:szCs w:val="24"/>
              </w:rPr>
              <w:pPrChange w:id="52" w:author="Moises Henrique" w:date="2019-04-29T09:51:00Z">
                <w:pPr>
                  <w:keepNext/>
                  <w:spacing w:before="240" w:after="120" w:line="360" w:lineRule="auto"/>
                  <w:jc w:val="both"/>
                </w:pPr>
              </w:pPrChange>
            </w:pPr>
            <w:ins w:id="53" w:author="Moises Henrique" w:date="2019-04-29T09:52:00Z">
              <w:r>
                <w:rPr>
                  <w:rFonts w:ascii="Times New Roman" w:eastAsia="Times New Roman" w:hAnsi="Times New Roman" w:cs="Times New Roman"/>
                  <w:b/>
                  <w:color w:val="00000A"/>
                  <w:sz w:val="24"/>
                  <w:szCs w:val="24"/>
                </w:rPr>
                <w:t>X</w:t>
              </w:r>
            </w:ins>
          </w:p>
        </w:tc>
        <w:tc>
          <w:tcPr>
            <w:tcW w:w="1813" w:type="dxa"/>
          </w:tcPr>
          <w:p w14:paraId="5D5F3793" w14:textId="159D3B55" w:rsidR="00FF48E9" w:rsidRDefault="00FF48E9" w:rsidP="00FF48E9">
            <w:pPr>
              <w:keepNext/>
              <w:spacing w:before="240" w:after="120" w:line="360" w:lineRule="auto"/>
              <w:jc w:val="center"/>
              <w:rPr>
                <w:ins w:id="54" w:author="Moises Henrique" w:date="2019-04-29T09:51:00Z"/>
                <w:rFonts w:ascii="Times New Roman" w:eastAsia="Times New Roman" w:hAnsi="Times New Roman" w:cs="Times New Roman"/>
                <w:b/>
                <w:color w:val="00000A"/>
                <w:sz w:val="24"/>
                <w:szCs w:val="24"/>
              </w:rPr>
              <w:pPrChange w:id="55" w:author="Moises Henrique" w:date="2019-04-29T09:51:00Z">
                <w:pPr>
                  <w:keepNext/>
                  <w:spacing w:before="240" w:after="120" w:line="360" w:lineRule="auto"/>
                  <w:jc w:val="both"/>
                </w:pPr>
              </w:pPrChange>
            </w:pPr>
            <w:ins w:id="56" w:author="Moises Henrique" w:date="2019-04-29T09:52:00Z">
              <w:r>
                <w:rPr>
                  <w:rFonts w:ascii="Times New Roman" w:eastAsia="Times New Roman" w:hAnsi="Times New Roman" w:cs="Times New Roman"/>
                  <w:b/>
                  <w:color w:val="00000A"/>
                  <w:sz w:val="24"/>
                  <w:szCs w:val="24"/>
                </w:rPr>
                <w:t>X</w:t>
              </w:r>
            </w:ins>
          </w:p>
        </w:tc>
      </w:tr>
      <w:tr w:rsidR="00FF48E9" w14:paraId="61D90021" w14:textId="77777777" w:rsidTr="00FF48E9">
        <w:trPr>
          <w:ins w:id="57" w:author="Moises Henrique" w:date="2019-04-29T09:51:00Z"/>
        </w:trPr>
        <w:tc>
          <w:tcPr>
            <w:tcW w:w="1812" w:type="dxa"/>
          </w:tcPr>
          <w:p w14:paraId="4A2015B4" w14:textId="74704D92" w:rsidR="00FF48E9" w:rsidRDefault="00FF48E9" w:rsidP="00FF48E9">
            <w:pPr>
              <w:keepNext/>
              <w:spacing w:before="240" w:after="120" w:line="360" w:lineRule="auto"/>
              <w:jc w:val="both"/>
              <w:rPr>
                <w:ins w:id="58" w:author="Moises Henrique" w:date="2019-04-29T09:51:00Z"/>
                <w:rFonts w:ascii="Times New Roman" w:eastAsia="Times New Roman" w:hAnsi="Times New Roman" w:cs="Times New Roman"/>
                <w:b/>
                <w:color w:val="00000A"/>
                <w:sz w:val="24"/>
                <w:szCs w:val="24"/>
              </w:rPr>
            </w:pPr>
            <w:ins w:id="59" w:author="Moises Henrique" w:date="2019-04-29T09:51:00Z">
              <w:r>
                <w:rPr>
                  <w:rFonts w:ascii="Times New Roman" w:eastAsia="Times New Roman" w:hAnsi="Times New Roman" w:cs="Times New Roman"/>
                  <w:b/>
                  <w:color w:val="00000A"/>
                  <w:sz w:val="24"/>
                  <w:szCs w:val="24"/>
                </w:rPr>
                <w:t>3.</w:t>
              </w:r>
            </w:ins>
          </w:p>
        </w:tc>
        <w:tc>
          <w:tcPr>
            <w:tcW w:w="1812" w:type="dxa"/>
          </w:tcPr>
          <w:p w14:paraId="4BED65EB" w14:textId="77777777" w:rsidR="00FF48E9" w:rsidRDefault="00FF48E9" w:rsidP="00FF48E9">
            <w:pPr>
              <w:keepNext/>
              <w:spacing w:before="240" w:after="120" w:line="360" w:lineRule="auto"/>
              <w:jc w:val="center"/>
              <w:rPr>
                <w:ins w:id="60" w:author="Moises Henrique" w:date="2019-04-29T09:51:00Z"/>
                <w:rFonts w:ascii="Times New Roman" w:eastAsia="Times New Roman" w:hAnsi="Times New Roman" w:cs="Times New Roman"/>
                <w:b/>
                <w:color w:val="00000A"/>
                <w:sz w:val="24"/>
                <w:szCs w:val="24"/>
              </w:rPr>
              <w:pPrChange w:id="61" w:author="Moises Henrique" w:date="2019-04-29T09:51:00Z">
                <w:pPr>
                  <w:keepNext/>
                  <w:spacing w:before="240" w:after="120" w:line="360" w:lineRule="auto"/>
                  <w:jc w:val="both"/>
                </w:pPr>
              </w:pPrChange>
            </w:pPr>
          </w:p>
        </w:tc>
        <w:tc>
          <w:tcPr>
            <w:tcW w:w="1812" w:type="dxa"/>
          </w:tcPr>
          <w:p w14:paraId="6D6BC5CE" w14:textId="4BF9E63F" w:rsidR="00FF48E9" w:rsidRDefault="00FF48E9" w:rsidP="00FF48E9">
            <w:pPr>
              <w:keepNext/>
              <w:spacing w:before="240" w:after="120" w:line="360" w:lineRule="auto"/>
              <w:jc w:val="center"/>
              <w:rPr>
                <w:ins w:id="62" w:author="Moises Henrique" w:date="2019-04-29T09:51:00Z"/>
                <w:rFonts w:ascii="Times New Roman" w:eastAsia="Times New Roman" w:hAnsi="Times New Roman" w:cs="Times New Roman"/>
                <w:b/>
                <w:color w:val="00000A"/>
                <w:sz w:val="24"/>
                <w:szCs w:val="24"/>
              </w:rPr>
              <w:pPrChange w:id="63" w:author="Moises Henrique" w:date="2019-04-29T09:51:00Z">
                <w:pPr>
                  <w:keepNext/>
                  <w:spacing w:before="240" w:after="120" w:line="360" w:lineRule="auto"/>
                  <w:jc w:val="both"/>
                </w:pPr>
              </w:pPrChange>
            </w:pPr>
            <w:ins w:id="64" w:author="Moises Henrique" w:date="2019-04-29T09:52:00Z">
              <w:r>
                <w:rPr>
                  <w:rFonts w:ascii="Times New Roman" w:eastAsia="Times New Roman" w:hAnsi="Times New Roman" w:cs="Times New Roman"/>
                  <w:b/>
                  <w:color w:val="00000A"/>
                  <w:sz w:val="24"/>
                  <w:szCs w:val="24"/>
                </w:rPr>
                <w:t>X</w:t>
              </w:r>
            </w:ins>
          </w:p>
        </w:tc>
        <w:tc>
          <w:tcPr>
            <w:tcW w:w="1812" w:type="dxa"/>
          </w:tcPr>
          <w:p w14:paraId="5A905D15" w14:textId="4D02EBD5" w:rsidR="00FF48E9" w:rsidRDefault="00FF48E9" w:rsidP="00FF48E9">
            <w:pPr>
              <w:keepNext/>
              <w:spacing w:before="240" w:after="120" w:line="360" w:lineRule="auto"/>
              <w:jc w:val="center"/>
              <w:rPr>
                <w:ins w:id="65" w:author="Moises Henrique" w:date="2019-04-29T09:51:00Z"/>
                <w:rFonts w:ascii="Times New Roman" w:eastAsia="Times New Roman" w:hAnsi="Times New Roman" w:cs="Times New Roman"/>
                <w:b/>
                <w:color w:val="00000A"/>
                <w:sz w:val="24"/>
                <w:szCs w:val="24"/>
              </w:rPr>
              <w:pPrChange w:id="66" w:author="Moises Henrique" w:date="2019-04-29T09:51:00Z">
                <w:pPr>
                  <w:keepNext/>
                  <w:spacing w:before="240" w:after="120" w:line="360" w:lineRule="auto"/>
                  <w:jc w:val="both"/>
                </w:pPr>
              </w:pPrChange>
            </w:pPr>
            <w:ins w:id="67" w:author="Moises Henrique" w:date="2019-04-29T09:52:00Z">
              <w:r>
                <w:rPr>
                  <w:rFonts w:ascii="Times New Roman" w:eastAsia="Times New Roman" w:hAnsi="Times New Roman" w:cs="Times New Roman"/>
                  <w:b/>
                  <w:color w:val="00000A"/>
                  <w:sz w:val="24"/>
                  <w:szCs w:val="24"/>
                </w:rPr>
                <w:t>X</w:t>
              </w:r>
            </w:ins>
          </w:p>
        </w:tc>
        <w:tc>
          <w:tcPr>
            <w:tcW w:w="1813" w:type="dxa"/>
          </w:tcPr>
          <w:p w14:paraId="6F4FC22C" w14:textId="041E2845" w:rsidR="00FF48E9" w:rsidRDefault="00FF48E9" w:rsidP="00FF48E9">
            <w:pPr>
              <w:keepNext/>
              <w:spacing w:before="240" w:after="120" w:line="360" w:lineRule="auto"/>
              <w:jc w:val="center"/>
              <w:rPr>
                <w:ins w:id="68" w:author="Moises Henrique" w:date="2019-04-29T09:51:00Z"/>
                <w:rFonts w:ascii="Times New Roman" w:eastAsia="Times New Roman" w:hAnsi="Times New Roman" w:cs="Times New Roman"/>
                <w:b/>
                <w:color w:val="00000A"/>
                <w:sz w:val="24"/>
                <w:szCs w:val="24"/>
              </w:rPr>
              <w:pPrChange w:id="69" w:author="Moises Henrique" w:date="2019-04-29T09:51:00Z">
                <w:pPr>
                  <w:keepNext/>
                  <w:spacing w:before="240" w:after="120" w:line="360" w:lineRule="auto"/>
                  <w:jc w:val="both"/>
                </w:pPr>
              </w:pPrChange>
            </w:pPr>
            <w:ins w:id="70" w:author="Moises Henrique" w:date="2019-04-29T09:52:00Z">
              <w:r>
                <w:rPr>
                  <w:rFonts w:ascii="Times New Roman" w:eastAsia="Times New Roman" w:hAnsi="Times New Roman" w:cs="Times New Roman"/>
                  <w:b/>
                  <w:color w:val="00000A"/>
                  <w:sz w:val="24"/>
                  <w:szCs w:val="24"/>
                </w:rPr>
                <w:t>X</w:t>
              </w:r>
            </w:ins>
          </w:p>
        </w:tc>
      </w:tr>
      <w:tr w:rsidR="00FF48E9" w14:paraId="7E006F85" w14:textId="77777777" w:rsidTr="00FF48E9">
        <w:trPr>
          <w:ins w:id="71" w:author="Moises Henrique" w:date="2019-04-29T09:51:00Z"/>
        </w:trPr>
        <w:tc>
          <w:tcPr>
            <w:tcW w:w="1812" w:type="dxa"/>
          </w:tcPr>
          <w:p w14:paraId="5CE6CC6D" w14:textId="6C6F6B5E" w:rsidR="00FF48E9" w:rsidRDefault="00FF48E9" w:rsidP="00FF48E9">
            <w:pPr>
              <w:keepNext/>
              <w:spacing w:before="240" w:after="120" w:line="360" w:lineRule="auto"/>
              <w:jc w:val="both"/>
              <w:rPr>
                <w:ins w:id="72" w:author="Moises Henrique" w:date="2019-04-29T09:51:00Z"/>
                <w:rFonts w:ascii="Times New Roman" w:eastAsia="Times New Roman" w:hAnsi="Times New Roman" w:cs="Times New Roman"/>
                <w:b/>
                <w:color w:val="00000A"/>
                <w:sz w:val="24"/>
                <w:szCs w:val="24"/>
              </w:rPr>
            </w:pPr>
            <w:ins w:id="73" w:author="Moises Henrique" w:date="2019-04-29T09:51:00Z">
              <w:r>
                <w:rPr>
                  <w:rFonts w:ascii="Times New Roman" w:eastAsia="Times New Roman" w:hAnsi="Times New Roman" w:cs="Times New Roman"/>
                  <w:b/>
                  <w:color w:val="00000A"/>
                  <w:sz w:val="24"/>
                  <w:szCs w:val="24"/>
                </w:rPr>
                <w:t>4.</w:t>
              </w:r>
            </w:ins>
          </w:p>
        </w:tc>
        <w:tc>
          <w:tcPr>
            <w:tcW w:w="1812" w:type="dxa"/>
          </w:tcPr>
          <w:p w14:paraId="1D3D54A8" w14:textId="77777777" w:rsidR="00FF48E9" w:rsidRDefault="00FF48E9" w:rsidP="00FF48E9">
            <w:pPr>
              <w:keepNext/>
              <w:spacing w:before="240" w:after="120" w:line="360" w:lineRule="auto"/>
              <w:jc w:val="center"/>
              <w:rPr>
                <w:ins w:id="74" w:author="Moises Henrique" w:date="2019-04-29T09:51:00Z"/>
                <w:rFonts w:ascii="Times New Roman" w:eastAsia="Times New Roman" w:hAnsi="Times New Roman" w:cs="Times New Roman"/>
                <w:b/>
                <w:color w:val="00000A"/>
                <w:sz w:val="24"/>
                <w:szCs w:val="24"/>
              </w:rPr>
              <w:pPrChange w:id="75" w:author="Moises Henrique" w:date="2019-04-29T09:51:00Z">
                <w:pPr>
                  <w:keepNext/>
                  <w:spacing w:before="240" w:after="120" w:line="360" w:lineRule="auto"/>
                  <w:jc w:val="both"/>
                </w:pPr>
              </w:pPrChange>
            </w:pPr>
          </w:p>
        </w:tc>
        <w:tc>
          <w:tcPr>
            <w:tcW w:w="1812" w:type="dxa"/>
          </w:tcPr>
          <w:p w14:paraId="54E56974" w14:textId="77777777" w:rsidR="00FF48E9" w:rsidRDefault="00FF48E9" w:rsidP="00FF48E9">
            <w:pPr>
              <w:keepNext/>
              <w:spacing w:before="240" w:after="120" w:line="360" w:lineRule="auto"/>
              <w:jc w:val="center"/>
              <w:rPr>
                <w:ins w:id="76" w:author="Moises Henrique" w:date="2019-04-29T09:51:00Z"/>
                <w:rFonts w:ascii="Times New Roman" w:eastAsia="Times New Roman" w:hAnsi="Times New Roman" w:cs="Times New Roman"/>
                <w:b/>
                <w:color w:val="00000A"/>
                <w:sz w:val="24"/>
                <w:szCs w:val="24"/>
              </w:rPr>
              <w:pPrChange w:id="77" w:author="Moises Henrique" w:date="2019-04-29T09:51:00Z">
                <w:pPr>
                  <w:keepNext/>
                  <w:spacing w:before="240" w:after="120" w:line="360" w:lineRule="auto"/>
                  <w:jc w:val="both"/>
                </w:pPr>
              </w:pPrChange>
            </w:pPr>
          </w:p>
        </w:tc>
        <w:tc>
          <w:tcPr>
            <w:tcW w:w="1812" w:type="dxa"/>
          </w:tcPr>
          <w:p w14:paraId="000B585E" w14:textId="13FB8309" w:rsidR="00FF48E9" w:rsidRDefault="00FF48E9" w:rsidP="00FF48E9">
            <w:pPr>
              <w:keepNext/>
              <w:spacing w:before="240" w:after="120" w:line="360" w:lineRule="auto"/>
              <w:jc w:val="center"/>
              <w:rPr>
                <w:ins w:id="78" w:author="Moises Henrique" w:date="2019-04-29T09:51:00Z"/>
                <w:rFonts w:ascii="Times New Roman" w:eastAsia="Times New Roman" w:hAnsi="Times New Roman" w:cs="Times New Roman"/>
                <w:b/>
                <w:color w:val="00000A"/>
                <w:sz w:val="24"/>
                <w:szCs w:val="24"/>
              </w:rPr>
              <w:pPrChange w:id="79" w:author="Moises Henrique" w:date="2019-04-29T09:51:00Z">
                <w:pPr>
                  <w:keepNext/>
                  <w:spacing w:before="240" w:after="120" w:line="360" w:lineRule="auto"/>
                  <w:jc w:val="both"/>
                </w:pPr>
              </w:pPrChange>
            </w:pPr>
            <w:ins w:id="80" w:author="Moises Henrique" w:date="2019-04-29T09:52:00Z">
              <w:r>
                <w:rPr>
                  <w:rFonts w:ascii="Times New Roman" w:eastAsia="Times New Roman" w:hAnsi="Times New Roman" w:cs="Times New Roman"/>
                  <w:b/>
                  <w:color w:val="00000A"/>
                  <w:sz w:val="24"/>
                  <w:szCs w:val="24"/>
                </w:rPr>
                <w:t>X</w:t>
              </w:r>
            </w:ins>
          </w:p>
        </w:tc>
        <w:tc>
          <w:tcPr>
            <w:tcW w:w="1813" w:type="dxa"/>
          </w:tcPr>
          <w:p w14:paraId="4E49BDBA" w14:textId="32DEAAF1" w:rsidR="00FF48E9" w:rsidRDefault="00FF48E9" w:rsidP="00FF48E9">
            <w:pPr>
              <w:keepNext/>
              <w:spacing w:before="240" w:after="120" w:line="360" w:lineRule="auto"/>
              <w:jc w:val="center"/>
              <w:rPr>
                <w:ins w:id="81" w:author="Moises Henrique" w:date="2019-04-29T09:51:00Z"/>
                <w:rFonts w:ascii="Times New Roman" w:eastAsia="Times New Roman" w:hAnsi="Times New Roman" w:cs="Times New Roman"/>
                <w:b/>
                <w:color w:val="00000A"/>
                <w:sz w:val="24"/>
                <w:szCs w:val="24"/>
              </w:rPr>
              <w:pPrChange w:id="82" w:author="Moises Henrique" w:date="2019-04-29T09:51:00Z">
                <w:pPr>
                  <w:keepNext/>
                  <w:spacing w:before="240" w:after="120" w:line="360" w:lineRule="auto"/>
                  <w:jc w:val="both"/>
                </w:pPr>
              </w:pPrChange>
            </w:pPr>
            <w:ins w:id="83" w:author="Moises Henrique" w:date="2019-04-29T09:52:00Z">
              <w:r>
                <w:rPr>
                  <w:rFonts w:ascii="Times New Roman" w:eastAsia="Times New Roman" w:hAnsi="Times New Roman" w:cs="Times New Roman"/>
                  <w:b/>
                  <w:color w:val="00000A"/>
                  <w:sz w:val="24"/>
                  <w:szCs w:val="24"/>
                </w:rPr>
                <w:t>X</w:t>
              </w:r>
            </w:ins>
          </w:p>
        </w:tc>
      </w:tr>
      <w:tr w:rsidR="00FF48E9" w14:paraId="3C2F0813" w14:textId="77777777" w:rsidTr="00FF48E9">
        <w:trPr>
          <w:ins w:id="84" w:author="Moises Henrique" w:date="2019-04-29T09:51:00Z"/>
        </w:trPr>
        <w:tc>
          <w:tcPr>
            <w:tcW w:w="1812" w:type="dxa"/>
          </w:tcPr>
          <w:p w14:paraId="71C33ED2" w14:textId="0976F0C9" w:rsidR="00FF48E9" w:rsidRDefault="00FF48E9" w:rsidP="00FF48E9">
            <w:pPr>
              <w:keepNext/>
              <w:spacing w:before="240" w:after="120" w:line="360" w:lineRule="auto"/>
              <w:jc w:val="both"/>
              <w:rPr>
                <w:ins w:id="85" w:author="Moises Henrique" w:date="2019-04-29T09:51:00Z"/>
                <w:rFonts w:ascii="Times New Roman" w:eastAsia="Times New Roman" w:hAnsi="Times New Roman" w:cs="Times New Roman"/>
                <w:b/>
                <w:color w:val="00000A"/>
                <w:sz w:val="24"/>
                <w:szCs w:val="24"/>
              </w:rPr>
            </w:pPr>
            <w:ins w:id="86" w:author="Moises Henrique" w:date="2019-04-29T09:51:00Z">
              <w:r>
                <w:rPr>
                  <w:rFonts w:ascii="Times New Roman" w:eastAsia="Times New Roman" w:hAnsi="Times New Roman" w:cs="Times New Roman"/>
                  <w:b/>
                  <w:color w:val="00000A"/>
                  <w:sz w:val="24"/>
                  <w:szCs w:val="24"/>
                </w:rPr>
                <w:t>5.</w:t>
              </w:r>
            </w:ins>
          </w:p>
        </w:tc>
        <w:tc>
          <w:tcPr>
            <w:tcW w:w="1812" w:type="dxa"/>
          </w:tcPr>
          <w:p w14:paraId="6A4DE1B7" w14:textId="77777777" w:rsidR="00FF48E9" w:rsidRDefault="00FF48E9" w:rsidP="00FF48E9">
            <w:pPr>
              <w:keepNext/>
              <w:spacing w:before="240" w:after="120" w:line="360" w:lineRule="auto"/>
              <w:jc w:val="center"/>
              <w:rPr>
                <w:ins w:id="87" w:author="Moises Henrique" w:date="2019-04-29T09:51:00Z"/>
                <w:rFonts w:ascii="Times New Roman" w:eastAsia="Times New Roman" w:hAnsi="Times New Roman" w:cs="Times New Roman"/>
                <w:b/>
                <w:color w:val="00000A"/>
                <w:sz w:val="24"/>
                <w:szCs w:val="24"/>
              </w:rPr>
              <w:pPrChange w:id="88" w:author="Moises Henrique" w:date="2019-04-29T09:51:00Z">
                <w:pPr>
                  <w:keepNext/>
                  <w:spacing w:before="240" w:after="120" w:line="360" w:lineRule="auto"/>
                  <w:jc w:val="both"/>
                </w:pPr>
              </w:pPrChange>
            </w:pPr>
          </w:p>
        </w:tc>
        <w:tc>
          <w:tcPr>
            <w:tcW w:w="1812" w:type="dxa"/>
          </w:tcPr>
          <w:p w14:paraId="48D92B2E" w14:textId="77777777" w:rsidR="00FF48E9" w:rsidRDefault="00FF48E9" w:rsidP="00FF48E9">
            <w:pPr>
              <w:keepNext/>
              <w:spacing w:before="240" w:after="120" w:line="360" w:lineRule="auto"/>
              <w:jc w:val="center"/>
              <w:rPr>
                <w:ins w:id="89" w:author="Moises Henrique" w:date="2019-04-29T09:51:00Z"/>
                <w:rFonts w:ascii="Times New Roman" w:eastAsia="Times New Roman" w:hAnsi="Times New Roman" w:cs="Times New Roman"/>
                <w:b/>
                <w:color w:val="00000A"/>
                <w:sz w:val="24"/>
                <w:szCs w:val="24"/>
              </w:rPr>
              <w:pPrChange w:id="90" w:author="Moises Henrique" w:date="2019-04-29T09:51:00Z">
                <w:pPr>
                  <w:keepNext/>
                  <w:spacing w:before="240" w:after="120" w:line="360" w:lineRule="auto"/>
                  <w:jc w:val="both"/>
                </w:pPr>
              </w:pPrChange>
            </w:pPr>
          </w:p>
        </w:tc>
        <w:tc>
          <w:tcPr>
            <w:tcW w:w="1812" w:type="dxa"/>
          </w:tcPr>
          <w:p w14:paraId="4E5A6DA9" w14:textId="77777777" w:rsidR="00FF48E9" w:rsidRDefault="00FF48E9" w:rsidP="00FF48E9">
            <w:pPr>
              <w:keepNext/>
              <w:spacing w:before="240" w:after="120" w:line="360" w:lineRule="auto"/>
              <w:jc w:val="center"/>
              <w:rPr>
                <w:ins w:id="91" w:author="Moises Henrique" w:date="2019-04-29T09:51:00Z"/>
                <w:rFonts w:ascii="Times New Roman" w:eastAsia="Times New Roman" w:hAnsi="Times New Roman" w:cs="Times New Roman"/>
                <w:b/>
                <w:color w:val="00000A"/>
                <w:sz w:val="24"/>
                <w:szCs w:val="24"/>
              </w:rPr>
              <w:pPrChange w:id="92" w:author="Moises Henrique" w:date="2019-04-29T09:51:00Z">
                <w:pPr>
                  <w:keepNext/>
                  <w:spacing w:before="240" w:after="120" w:line="360" w:lineRule="auto"/>
                  <w:jc w:val="both"/>
                </w:pPr>
              </w:pPrChange>
            </w:pPr>
          </w:p>
        </w:tc>
        <w:tc>
          <w:tcPr>
            <w:tcW w:w="1813" w:type="dxa"/>
          </w:tcPr>
          <w:p w14:paraId="7E2DC016" w14:textId="23509BA5" w:rsidR="00FF48E9" w:rsidRDefault="00FF48E9" w:rsidP="00FF48E9">
            <w:pPr>
              <w:keepNext/>
              <w:spacing w:before="240" w:after="120" w:line="360" w:lineRule="auto"/>
              <w:jc w:val="center"/>
              <w:rPr>
                <w:ins w:id="93" w:author="Moises Henrique" w:date="2019-04-29T09:51:00Z"/>
                <w:rFonts w:ascii="Times New Roman" w:eastAsia="Times New Roman" w:hAnsi="Times New Roman" w:cs="Times New Roman"/>
                <w:b/>
                <w:color w:val="00000A"/>
                <w:sz w:val="24"/>
                <w:szCs w:val="24"/>
              </w:rPr>
              <w:pPrChange w:id="94" w:author="Moises Henrique" w:date="2019-04-29T09:51:00Z">
                <w:pPr>
                  <w:keepNext/>
                  <w:spacing w:before="240" w:after="120" w:line="360" w:lineRule="auto"/>
                  <w:jc w:val="both"/>
                </w:pPr>
              </w:pPrChange>
            </w:pPr>
            <w:ins w:id="95" w:author="Moises Henrique" w:date="2019-04-29T09:52:00Z">
              <w:r>
                <w:rPr>
                  <w:rFonts w:ascii="Times New Roman" w:eastAsia="Times New Roman" w:hAnsi="Times New Roman" w:cs="Times New Roman"/>
                  <w:b/>
                  <w:color w:val="00000A"/>
                  <w:sz w:val="24"/>
                  <w:szCs w:val="24"/>
                </w:rPr>
                <w:t>X</w:t>
              </w:r>
            </w:ins>
          </w:p>
        </w:tc>
      </w:tr>
    </w:tbl>
    <w:p w14:paraId="254A920B" w14:textId="77777777" w:rsidR="00FF48E9" w:rsidRDefault="00FF48E9" w:rsidP="00FF48E9">
      <w:pPr>
        <w:keepNext/>
        <w:pBdr>
          <w:top w:val="nil"/>
          <w:left w:val="nil"/>
          <w:bottom w:val="nil"/>
          <w:right w:val="nil"/>
          <w:between w:val="nil"/>
        </w:pBdr>
        <w:spacing w:before="240" w:after="120" w:line="360" w:lineRule="auto"/>
        <w:jc w:val="both"/>
        <w:rPr>
          <w:ins w:id="96" w:author="Moises Henrique" w:date="2019-04-29T09:52:00Z"/>
          <w:rFonts w:ascii="Times New Roman" w:eastAsia="Times New Roman" w:hAnsi="Times New Roman" w:cs="Times New Roman"/>
          <w:b/>
          <w:color w:val="00000A"/>
          <w:sz w:val="24"/>
          <w:szCs w:val="24"/>
        </w:rPr>
      </w:pPr>
    </w:p>
    <w:p w14:paraId="666FD657" w14:textId="66E4E7EC" w:rsidR="00FF48E9" w:rsidRDefault="00FF48E9" w:rsidP="00FF48E9">
      <w:pPr>
        <w:keepNext/>
        <w:pBdr>
          <w:top w:val="nil"/>
          <w:left w:val="nil"/>
          <w:bottom w:val="nil"/>
          <w:right w:val="nil"/>
          <w:between w:val="nil"/>
        </w:pBdr>
        <w:spacing w:before="240" w:after="120" w:line="360" w:lineRule="auto"/>
        <w:jc w:val="both"/>
        <w:rPr>
          <w:ins w:id="97" w:author="Moises Henrique" w:date="2019-04-29T09:52:00Z"/>
          <w:rFonts w:ascii="Times New Roman" w:eastAsia="Times New Roman" w:hAnsi="Times New Roman" w:cs="Times New Roman"/>
          <w:color w:val="00000A"/>
          <w:sz w:val="24"/>
          <w:szCs w:val="24"/>
        </w:rPr>
      </w:pPr>
      <w:ins w:id="98" w:author="Moises Henrique" w:date="2019-04-29T09:52:00Z">
        <w:r w:rsidRPr="00FF48E9">
          <w:rPr>
            <w:rFonts w:ascii="Times New Roman" w:eastAsia="Times New Roman" w:hAnsi="Times New Roman" w:cs="Times New Roman"/>
            <w:color w:val="00000A"/>
            <w:sz w:val="24"/>
            <w:szCs w:val="24"/>
            <w:rPrChange w:id="99" w:author="Moises Henrique" w:date="2019-04-29T09:52:00Z">
              <w:rPr>
                <w:rFonts w:ascii="Times New Roman" w:eastAsia="Times New Roman" w:hAnsi="Times New Roman" w:cs="Times New Roman"/>
                <w:b/>
                <w:color w:val="00000A"/>
                <w:sz w:val="24"/>
                <w:szCs w:val="24"/>
              </w:rPr>
            </w:rPrChange>
          </w:rPr>
          <w:t>Legenda</w:t>
        </w:r>
        <w:r>
          <w:rPr>
            <w:rFonts w:ascii="Times New Roman" w:eastAsia="Times New Roman" w:hAnsi="Times New Roman" w:cs="Times New Roman"/>
            <w:color w:val="00000A"/>
            <w:sz w:val="24"/>
            <w:szCs w:val="24"/>
          </w:rPr>
          <w:t>:</w:t>
        </w:r>
      </w:ins>
    </w:p>
    <w:p w14:paraId="77AA9A0D" w14:textId="58303B87" w:rsidR="00FF48E9" w:rsidRDefault="00FF48E9" w:rsidP="00FF48E9">
      <w:pPr>
        <w:pStyle w:val="PargrafodaLista"/>
        <w:keepNext/>
        <w:numPr>
          <w:ilvl w:val="0"/>
          <w:numId w:val="2"/>
        </w:numPr>
        <w:pBdr>
          <w:top w:val="nil"/>
          <w:left w:val="nil"/>
          <w:bottom w:val="nil"/>
          <w:right w:val="nil"/>
          <w:between w:val="nil"/>
        </w:pBdr>
        <w:spacing w:before="240" w:after="120" w:line="360" w:lineRule="auto"/>
        <w:jc w:val="both"/>
        <w:rPr>
          <w:ins w:id="100" w:author="Moises Henrique" w:date="2019-04-29T09:53:00Z"/>
          <w:rFonts w:ascii="Times New Roman" w:eastAsia="Times New Roman" w:hAnsi="Times New Roman" w:cs="Times New Roman"/>
          <w:color w:val="00000A"/>
          <w:sz w:val="24"/>
          <w:szCs w:val="24"/>
        </w:rPr>
        <w:pPrChange w:id="101" w:author="Moises Henrique" w:date="2019-04-29T09:52:00Z">
          <w:pPr>
            <w:keepNext/>
            <w:pBdr>
              <w:top w:val="nil"/>
              <w:left w:val="nil"/>
              <w:bottom w:val="nil"/>
              <w:right w:val="nil"/>
              <w:between w:val="nil"/>
            </w:pBdr>
            <w:spacing w:before="240" w:after="120" w:line="360" w:lineRule="auto"/>
            <w:jc w:val="both"/>
          </w:pPr>
        </w:pPrChange>
      </w:pPr>
      <w:ins w:id="102" w:author="Moises Henrique" w:date="2019-04-29T09:52:00Z">
        <w:r>
          <w:rPr>
            <w:rFonts w:ascii="Times New Roman" w:eastAsia="Times New Roman" w:hAnsi="Times New Roman" w:cs="Times New Roman"/>
            <w:color w:val="00000A"/>
            <w:sz w:val="24"/>
            <w:szCs w:val="24"/>
          </w:rPr>
          <w:t>Revisão bibliogr</w:t>
        </w:r>
      </w:ins>
      <w:ins w:id="103" w:author="Moises Henrique" w:date="2019-04-29T09:53:00Z">
        <w:r>
          <w:rPr>
            <w:rFonts w:ascii="Times New Roman" w:eastAsia="Times New Roman" w:hAnsi="Times New Roman" w:cs="Times New Roman"/>
            <w:color w:val="00000A"/>
            <w:sz w:val="24"/>
            <w:szCs w:val="24"/>
          </w:rPr>
          <w:t>áfica</w:t>
        </w:r>
      </w:ins>
    </w:p>
    <w:p w14:paraId="29C2F92A" w14:textId="1869C392" w:rsidR="00FF48E9" w:rsidRDefault="00FF48E9" w:rsidP="00FF48E9">
      <w:pPr>
        <w:pStyle w:val="PargrafodaLista"/>
        <w:keepNext/>
        <w:numPr>
          <w:ilvl w:val="0"/>
          <w:numId w:val="2"/>
        </w:numPr>
        <w:pBdr>
          <w:top w:val="nil"/>
          <w:left w:val="nil"/>
          <w:bottom w:val="nil"/>
          <w:right w:val="nil"/>
          <w:between w:val="nil"/>
        </w:pBdr>
        <w:spacing w:before="240" w:after="120" w:line="360" w:lineRule="auto"/>
        <w:jc w:val="both"/>
        <w:rPr>
          <w:ins w:id="104" w:author="Moises Henrique" w:date="2019-04-29T09:53:00Z"/>
          <w:rFonts w:ascii="Times New Roman" w:eastAsia="Times New Roman" w:hAnsi="Times New Roman" w:cs="Times New Roman"/>
          <w:color w:val="00000A"/>
          <w:sz w:val="24"/>
          <w:szCs w:val="24"/>
        </w:rPr>
        <w:pPrChange w:id="105" w:author="Moises Henrique" w:date="2019-04-29T09:52:00Z">
          <w:pPr>
            <w:keepNext/>
            <w:pBdr>
              <w:top w:val="nil"/>
              <w:left w:val="nil"/>
              <w:bottom w:val="nil"/>
              <w:right w:val="nil"/>
              <w:between w:val="nil"/>
            </w:pBdr>
            <w:spacing w:before="240" w:after="120" w:line="360" w:lineRule="auto"/>
            <w:jc w:val="both"/>
          </w:pPr>
        </w:pPrChange>
      </w:pPr>
      <w:ins w:id="106" w:author="Moises Henrique" w:date="2019-04-29T09:53:00Z">
        <w:r>
          <w:rPr>
            <w:rFonts w:ascii="Times New Roman" w:eastAsia="Times New Roman" w:hAnsi="Times New Roman" w:cs="Times New Roman"/>
            <w:color w:val="00000A"/>
            <w:sz w:val="24"/>
            <w:szCs w:val="24"/>
          </w:rPr>
          <w:t>Estudo do simulador</w:t>
        </w:r>
      </w:ins>
    </w:p>
    <w:p w14:paraId="4D687CEA" w14:textId="064B7B7E" w:rsidR="00FF48E9" w:rsidRDefault="00FF48E9" w:rsidP="00FF48E9">
      <w:pPr>
        <w:pStyle w:val="PargrafodaLista"/>
        <w:keepNext/>
        <w:numPr>
          <w:ilvl w:val="0"/>
          <w:numId w:val="2"/>
        </w:numPr>
        <w:pBdr>
          <w:top w:val="nil"/>
          <w:left w:val="nil"/>
          <w:bottom w:val="nil"/>
          <w:right w:val="nil"/>
          <w:between w:val="nil"/>
        </w:pBdr>
        <w:spacing w:before="240" w:after="120" w:line="360" w:lineRule="auto"/>
        <w:jc w:val="both"/>
        <w:rPr>
          <w:ins w:id="107" w:author="Moises Henrique" w:date="2019-04-29T09:53:00Z"/>
          <w:rFonts w:ascii="Times New Roman" w:eastAsia="Times New Roman" w:hAnsi="Times New Roman" w:cs="Times New Roman"/>
          <w:color w:val="00000A"/>
          <w:sz w:val="24"/>
          <w:szCs w:val="24"/>
        </w:rPr>
        <w:pPrChange w:id="108" w:author="Moises Henrique" w:date="2019-04-29T09:52:00Z">
          <w:pPr>
            <w:keepNext/>
            <w:pBdr>
              <w:top w:val="nil"/>
              <w:left w:val="nil"/>
              <w:bottom w:val="nil"/>
              <w:right w:val="nil"/>
              <w:between w:val="nil"/>
            </w:pBdr>
            <w:spacing w:before="240" w:after="120" w:line="360" w:lineRule="auto"/>
            <w:jc w:val="both"/>
          </w:pPr>
        </w:pPrChange>
      </w:pPr>
      <w:ins w:id="109" w:author="Moises Henrique" w:date="2019-04-29T09:53:00Z">
        <w:r>
          <w:rPr>
            <w:rFonts w:ascii="Times New Roman" w:eastAsia="Times New Roman" w:hAnsi="Times New Roman" w:cs="Times New Roman"/>
            <w:color w:val="00000A"/>
            <w:sz w:val="24"/>
            <w:szCs w:val="24"/>
          </w:rPr>
          <w:t>Desenvolvimento do ambiente</w:t>
        </w:r>
      </w:ins>
    </w:p>
    <w:p w14:paraId="18CD3C29" w14:textId="29DEF5DD" w:rsidR="00FF48E9" w:rsidRDefault="00FF48E9" w:rsidP="00FF48E9">
      <w:pPr>
        <w:pStyle w:val="PargrafodaLista"/>
        <w:keepNext/>
        <w:numPr>
          <w:ilvl w:val="0"/>
          <w:numId w:val="2"/>
        </w:numPr>
        <w:pBdr>
          <w:top w:val="nil"/>
          <w:left w:val="nil"/>
          <w:bottom w:val="nil"/>
          <w:right w:val="nil"/>
          <w:between w:val="nil"/>
        </w:pBdr>
        <w:spacing w:before="240" w:after="120" w:line="360" w:lineRule="auto"/>
        <w:jc w:val="both"/>
        <w:rPr>
          <w:ins w:id="110" w:author="Moises Henrique" w:date="2019-04-29T09:53:00Z"/>
          <w:rFonts w:ascii="Times New Roman" w:eastAsia="Times New Roman" w:hAnsi="Times New Roman" w:cs="Times New Roman"/>
          <w:color w:val="00000A"/>
          <w:sz w:val="24"/>
          <w:szCs w:val="24"/>
        </w:rPr>
        <w:pPrChange w:id="111" w:author="Moises Henrique" w:date="2019-04-29T09:52:00Z">
          <w:pPr>
            <w:keepNext/>
            <w:pBdr>
              <w:top w:val="nil"/>
              <w:left w:val="nil"/>
              <w:bottom w:val="nil"/>
              <w:right w:val="nil"/>
              <w:between w:val="nil"/>
            </w:pBdr>
            <w:spacing w:before="240" w:after="120" w:line="360" w:lineRule="auto"/>
            <w:jc w:val="both"/>
          </w:pPr>
        </w:pPrChange>
      </w:pPr>
      <w:ins w:id="112" w:author="Moises Henrique" w:date="2019-04-29T09:53:00Z">
        <w:r>
          <w:rPr>
            <w:rFonts w:ascii="Times New Roman" w:eastAsia="Times New Roman" w:hAnsi="Times New Roman" w:cs="Times New Roman"/>
            <w:color w:val="00000A"/>
            <w:sz w:val="24"/>
            <w:szCs w:val="24"/>
          </w:rPr>
          <w:t>Definição do modelo</w:t>
        </w:r>
      </w:ins>
    </w:p>
    <w:p w14:paraId="5283EB19" w14:textId="02F42EF5" w:rsidR="00FF48E9" w:rsidRPr="00FF48E9" w:rsidRDefault="00FF48E9" w:rsidP="00FF48E9">
      <w:pPr>
        <w:pStyle w:val="PargrafodaLista"/>
        <w:keepNext/>
        <w:numPr>
          <w:ilvl w:val="0"/>
          <w:numId w:val="2"/>
        </w:numPr>
        <w:pBdr>
          <w:top w:val="nil"/>
          <w:left w:val="nil"/>
          <w:bottom w:val="nil"/>
          <w:right w:val="nil"/>
          <w:between w:val="nil"/>
        </w:pBdr>
        <w:spacing w:before="240" w:after="120" w:line="360" w:lineRule="auto"/>
        <w:jc w:val="both"/>
        <w:rPr>
          <w:ins w:id="113" w:author="Moises Henrique" w:date="2019-04-29T09:49:00Z"/>
          <w:rFonts w:ascii="Times New Roman" w:eastAsia="Times New Roman" w:hAnsi="Times New Roman" w:cs="Times New Roman"/>
          <w:color w:val="00000A"/>
          <w:sz w:val="24"/>
          <w:szCs w:val="24"/>
          <w:rPrChange w:id="114" w:author="Moises Henrique" w:date="2019-04-29T09:52:00Z">
            <w:rPr>
              <w:ins w:id="115" w:author="Moises Henrique" w:date="2019-04-29T09:49:00Z"/>
              <w:rFonts w:ascii="Times New Roman" w:eastAsia="Times New Roman" w:hAnsi="Times New Roman" w:cs="Times New Roman"/>
              <w:b/>
              <w:color w:val="00000A"/>
              <w:sz w:val="24"/>
              <w:szCs w:val="24"/>
            </w:rPr>
          </w:rPrChange>
        </w:rPr>
        <w:pPrChange w:id="116" w:author="Moises Henrique" w:date="2019-04-29T09:52:00Z">
          <w:pPr>
            <w:keepNext/>
            <w:pBdr>
              <w:top w:val="nil"/>
              <w:left w:val="nil"/>
              <w:bottom w:val="nil"/>
              <w:right w:val="nil"/>
              <w:between w:val="nil"/>
            </w:pBdr>
            <w:spacing w:before="240" w:after="120" w:line="360" w:lineRule="auto"/>
            <w:jc w:val="both"/>
          </w:pPr>
        </w:pPrChange>
      </w:pPr>
      <w:ins w:id="117" w:author="Moises Henrique" w:date="2019-04-29T09:53:00Z">
        <w:r>
          <w:rPr>
            <w:rFonts w:ascii="Times New Roman" w:eastAsia="Times New Roman" w:hAnsi="Times New Roman" w:cs="Times New Roman"/>
            <w:color w:val="00000A"/>
            <w:sz w:val="24"/>
            <w:szCs w:val="24"/>
          </w:rPr>
          <w:t>Aplicação do aprendizado por reforço</w:t>
        </w:r>
      </w:ins>
    </w:p>
    <w:p w14:paraId="5323B107" w14:textId="77777777" w:rsidR="00FF48E9" w:rsidRPr="00FF48E9" w:rsidRDefault="00FF48E9">
      <w:pPr>
        <w:pBdr>
          <w:top w:val="nil"/>
          <w:left w:val="nil"/>
          <w:bottom w:val="nil"/>
          <w:right w:val="nil"/>
          <w:between w:val="nil"/>
        </w:pBdr>
        <w:spacing w:after="0" w:line="360" w:lineRule="auto"/>
        <w:jc w:val="both"/>
        <w:rPr>
          <w:rStyle w:val="RefernciaSutil"/>
          <w:rFonts w:ascii="Times New Roman" w:hAnsi="Times New Roman" w:cs="Times New Roman"/>
          <w:color w:val="auto"/>
          <w:sz w:val="24"/>
          <w:szCs w:val="24"/>
          <w:lang w:val="en-GB"/>
        </w:rPr>
      </w:pPr>
    </w:p>
    <w:sectPr w:rsidR="00FF48E9" w:rsidRPr="00FF48E9">
      <w:headerReference w:type="default" r:id="rId10"/>
      <w:footerReference w:type="default" r:id="rId11"/>
      <w:pgSz w:w="11906" w:h="16838"/>
      <w:pgMar w:top="1701" w:right="1134" w:bottom="1134" w:left="1701" w:header="709" w:footer="709" w:gutter="0"/>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Vitor B. Souza" w:date="2019-04-26T16:55:00Z" w:initials="VBS">
    <w:p w14:paraId="19C7115A" w14:textId="77777777" w:rsidR="00FB3B23" w:rsidRDefault="00FB3B23" w:rsidP="00FB3B23">
      <w:pPr>
        <w:pStyle w:val="Textodecomentrio"/>
      </w:pPr>
      <w:r>
        <w:rPr>
          <w:rStyle w:val="Refdecomentrio"/>
        </w:rPr>
        <w:annotationRef/>
      </w:r>
      <w:r>
        <w:t>Não entendi o que você quis dizer aqui</w:t>
      </w:r>
    </w:p>
  </w:comment>
  <w:comment w:id="2" w:author="Moises Henrique" w:date="2019-04-27T13:42:00Z" w:initials="MH">
    <w:p w14:paraId="1468A050" w14:textId="063F1928" w:rsidR="00AB53BC" w:rsidRDefault="00AB53BC">
      <w:pPr>
        <w:pStyle w:val="Textodecomentrio"/>
      </w:pPr>
      <w:r>
        <w:rPr>
          <w:rStyle w:val="Refdecomentrio"/>
        </w:rPr>
        <w:annotationRef/>
      </w:r>
      <w:r>
        <w:t>No artigo falava uma frase simi</w:t>
      </w:r>
      <w:r w:rsidR="00A56773">
        <w:t xml:space="preserve">lar </w:t>
      </w:r>
      <w:proofErr w:type="spellStart"/>
      <w:r w:rsidR="00A56773">
        <w:t>á</w:t>
      </w:r>
      <w:proofErr w:type="spellEnd"/>
      <w:r>
        <w:t xml:space="preserve"> que havia colocado aqui, mas também não tinha entendido muito bem o que ela queria dizer</w:t>
      </w:r>
      <w:r w:rsidR="00A56773">
        <w:t xml:space="preserve">, aí agora alterei para a que esta </w:t>
      </w:r>
    </w:p>
  </w:comment>
  <w:comment w:id="3" w:author="Vitor B. Souza" w:date="2019-04-26T19:11:00Z" w:initials="VBS">
    <w:p w14:paraId="3B67C8F5" w14:textId="77777777" w:rsidR="00FB3B23" w:rsidRDefault="00FB3B23" w:rsidP="00FB3B23">
      <w:pPr>
        <w:pStyle w:val="Textodecomentrio"/>
      </w:pPr>
      <w:r>
        <w:rPr>
          <w:rStyle w:val="Refdecomentrio"/>
        </w:rPr>
        <w:annotationRef/>
      </w:r>
      <w:r>
        <w:t>Aqui no final ficaria bom um parágrafo apenas dizendo o uso do aprendizado por reforço no seu trabalho</w:t>
      </w:r>
    </w:p>
  </w:comment>
  <w:comment w:id="5" w:author="Vitor B. Souza" w:date="2019-04-26T16:50:00Z" w:initials="VBS">
    <w:p w14:paraId="45D36730" w14:textId="77777777" w:rsidR="00DE0248" w:rsidRDefault="00DE0248">
      <w:pPr>
        <w:pStyle w:val="Textodecomentrio"/>
      </w:pPr>
      <w:r>
        <w:rPr>
          <w:rStyle w:val="Refdecomentrio"/>
        </w:rPr>
        <w:annotationRef/>
      </w:r>
      <w:r>
        <w:t>Como eu tinha comentado antes, toda esta parte pode estar como introdução do seu texto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C7115A" w15:done="1"/>
  <w15:commentEx w15:paraId="1468A050" w15:paraIdParent="19C7115A" w15:done="1"/>
  <w15:commentEx w15:paraId="3B67C8F5" w15:done="1"/>
  <w15:commentEx w15:paraId="45D36730"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F3F13C" w14:textId="77777777" w:rsidR="008F2496" w:rsidRDefault="008F2496">
      <w:pPr>
        <w:spacing w:after="0" w:line="240" w:lineRule="auto"/>
      </w:pPr>
      <w:r>
        <w:separator/>
      </w:r>
    </w:p>
  </w:endnote>
  <w:endnote w:type="continuationSeparator" w:id="0">
    <w:p w14:paraId="25D29A21" w14:textId="77777777" w:rsidR="008F2496" w:rsidRDefault="008F2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280E4" w14:textId="77777777" w:rsidR="00525E83" w:rsidRDefault="00525E83">
    <w:pPr>
      <w:pBdr>
        <w:top w:val="nil"/>
        <w:left w:val="nil"/>
        <w:bottom w:val="nil"/>
        <w:right w:val="nil"/>
        <w:between w:val="nil"/>
      </w:pBdr>
      <w:tabs>
        <w:tab w:val="center" w:pos="4252"/>
        <w:tab w:val="right" w:pos="8504"/>
      </w:tabs>
      <w:spacing w:after="0" w:line="240" w:lineRule="auto"/>
      <w:jc w:val="right"/>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57CB2E" w14:textId="77777777" w:rsidR="008F2496" w:rsidRDefault="008F2496">
      <w:pPr>
        <w:spacing w:after="0" w:line="240" w:lineRule="auto"/>
      </w:pPr>
      <w:r>
        <w:separator/>
      </w:r>
    </w:p>
  </w:footnote>
  <w:footnote w:type="continuationSeparator" w:id="0">
    <w:p w14:paraId="1532F436" w14:textId="77777777" w:rsidR="008F2496" w:rsidRDefault="008F24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F25FE" w14:textId="77777777" w:rsidR="00525E83" w:rsidRDefault="007743B4">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6913D1">
      <w:rPr>
        <w:noProof/>
        <w:color w:val="000000"/>
      </w:rPr>
      <w:t>5</w:t>
    </w:r>
    <w:r>
      <w:rPr>
        <w:color w:val="000000"/>
      </w:rPr>
      <w:fldChar w:fldCharType="end"/>
    </w:r>
  </w:p>
  <w:p w14:paraId="726158F0" w14:textId="77777777" w:rsidR="00525E83" w:rsidRDefault="00525E83">
    <w:pPr>
      <w:pBdr>
        <w:top w:val="nil"/>
        <w:left w:val="nil"/>
        <w:bottom w:val="nil"/>
        <w:right w:val="nil"/>
        <w:between w:val="nil"/>
      </w:pBdr>
      <w:tabs>
        <w:tab w:val="center" w:pos="4252"/>
        <w:tab w:val="right" w:pos="8504"/>
      </w:tabs>
      <w:spacing w:after="0" w:line="240" w:lineRule="auto"/>
      <w:jc w:val="center"/>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363C4"/>
    <w:multiLevelType w:val="multilevel"/>
    <w:tmpl w:val="23D633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09F078B"/>
    <w:multiLevelType w:val="hybridMultilevel"/>
    <w:tmpl w:val="93360F1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itor B. Souza">
    <w15:presenceInfo w15:providerId="None" w15:userId="Vitor B. Souza"/>
  </w15:person>
  <w15:person w15:author="Moises Henrique">
    <w15:presenceInfo w15:providerId="Windows Live" w15:userId="9a4ca98921aaa3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E83"/>
    <w:rsid w:val="00003AD7"/>
    <w:rsid w:val="001B7C45"/>
    <w:rsid w:val="002A0B36"/>
    <w:rsid w:val="002C57F7"/>
    <w:rsid w:val="00452AF2"/>
    <w:rsid w:val="004E541E"/>
    <w:rsid w:val="00500412"/>
    <w:rsid w:val="0052300B"/>
    <w:rsid w:val="00525E83"/>
    <w:rsid w:val="00592C09"/>
    <w:rsid w:val="005F6B99"/>
    <w:rsid w:val="0067777A"/>
    <w:rsid w:val="006913D1"/>
    <w:rsid w:val="006B5DD3"/>
    <w:rsid w:val="006E64D2"/>
    <w:rsid w:val="007743B4"/>
    <w:rsid w:val="00780F2B"/>
    <w:rsid w:val="00784A74"/>
    <w:rsid w:val="007F2A80"/>
    <w:rsid w:val="007F7B4F"/>
    <w:rsid w:val="00806498"/>
    <w:rsid w:val="008717BC"/>
    <w:rsid w:val="00880D21"/>
    <w:rsid w:val="0089606A"/>
    <w:rsid w:val="008F2496"/>
    <w:rsid w:val="00922602"/>
    <w:rsid w:val="00954BD9"/>
    <w:rsid w:val="00957776"/>
    <w:rsid w:val="009A2B81"/>
    <w:rsid w:val="009D3660"/>
    <w:rsid w:val="00A03698"/>
    <w:rsid w:val="00A4685C"/>
    <w:rsid w:val="00A56773"/>
    <w:rsid w:val="00AB53BC"/>
    <w:rsid w:val="00AC50E7"/>
    <w:rsid w:val="00AF310A"/>
    <w:rsid w:val="00B677C8"/>
    <w:rsid w:val="00B873A8"/>
    <w:rsid w:val="00BF61D4"/>
    <w:rsid w:val="00C0040A"/>
    <w:rsid w:val="00C10A6F"/>
    <w:rsid w:val="00C707A7"/>
    <w:rsid w:val="00CA257C"/>
    <w:rsid w:val="00CC3727"/>
    <w:rsid w:val="00D963A9"/>
    <w:rsid w:val="00DE0248"/>
    <w:rsid w:val="00DF54BE"/>
    <w:rsid w:val="00E07223"/>
    <w:rsid w:val="00E23E79"/>
    <w:rsid w:val="00EE282E"/>
    <w:rsid w:val="00F602D6"/>
    <w:rsid w:val="00F76834"/>
    <w:rsid w:val="00FB3B23"/>
    <w:rsid w:val="00FC76E0"/>
    <w:rsid w:val="00FD2F87"/>
    <w:rsid w:val="00FF48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20181"/>
  <w15:docId w15:val="{A14F8EAB-8822-474C-8D69-DCB460D71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40" w:after="0"/>
      <w:outlineLvl w:val="2"/>
    </w:pPr>
    <w:rPr>
      <w:color w:val="1E4D78"/>
      <w:sz w:val="24"/>
      <w:szCs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spacing w:before="240" w:after="120" w:line="256" w:lineRule="auto"/>
    </w:pPr>
    <w:rPr>
      <w:rFonts w:ascii="Liberation Sans" w:eastAsia="Liberation Sans" w:hAnsi="Liberation Sans" w:cs="Liberation Sans"/>
      <w:color w:val="00000A"/>
      <w:sz w:val="28"/>
      <w:szCs w:val="28"/>
    </w:rPr>
  </w:style>
  <w:style w:type="paragraph" w:styleId="Subttulo">
    <w:name w:val="Subtitle"/>
    <w:basedOn w:val="Normal"/>
    <w:next w:val="Normal"/>
    <w:rPr>
      <w:color w:val="5A5A5A"/>
    </w:rPr>
  </w:style>
  <w:style w:type="table" w:customStyle="1" w:styleId="a">
    <w:basedOn w:val="TableNormal1"/>
    <w:tblPr>
      <w:tblStyleRowBandSize w:val="1"/>
      <w:tblStyleColBandSize w:val="1"/>
      <w:tblCellMar>
        <w:top w:w="0" w:type="dxa"/>
        <w:left w:w="70" w:type="dxa"/>
        <w:bottom w:w="0" w:type="dxa"/>
        <w:right w:w="70" w:type="dxa"/>
      </w:tblCellMar>
    </w:tblPr>
  </w:style>
  <w:style w:type="character" w:styleId="RefernciaSutil">
    <w:name w:val="Subtle Reference"/>
    <w:basedOn w:val="Fontepargpadro"/>
    <w:uiPriority w:val="31"/>
    <w:qFormat/>
    <w:rsid w:val="00780F2B"/>
    <w:rPr>
      <w:smallCaps/>
      <w:color w:val="5A5A5A" w:themeColor="text1" w:themeTint="A5"/>
    </w:rPr>
  </w:style>
  <w:style w:type="paragraph" w:styleId="Textodebalo">
    <w:name w:val="Balloon Text"/>
    <w:basedOn w:val="Normal"/>
    <w:link w:val="TextodebaloChar"/>
    <w:uiPriority w:val="99"/>
    <w:semiHidden/>
    <w:unhideWhenUsed/>
    <w:rsid w:val="00DE024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E0248"/>
    <w:rPr>
      <w:rFonts w:ascii="Segoe UI" w:hAnsi="Segoe UI" w:cs="Segoe UI"/>
      <w:sz w:val="18"/>
      <w:szCs w:val="18"/>
    </w:rPr>
  </w:style>
  <w:style w:type="character" w:styleId="Refdecomentrio">
    <w:name w:val="annotation reference"/>
    <w:basedOn w:val="Fontepargpadro"/>
    <w:uiPriority w:val="99"/>
    <w:semiHidden/>
    <w:unhideWhenUsed/>
    <w:rsid w:val="00DE0248"/>
    <w:rPr>
      <w:sz w:val="16"/>
      <w:szCs w:val="16"/>
    </w:rPr>
  </w:style>
  <w:style w:type="paragraph" w:styleId="Textodecomentrio">
    <w:name w:val="annotation text"/>
    <w:basedOn w:val="Normal"/>
    <w:link w:val="TextodecomentrioChar"/>
    <w:uiPriority w:val="99"/>
    <w:semiHidden/>
    <w:unhideWhenUsed/>
    <w:rsid w:val="00DE024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E0248"/>
    <w:rPr>
      <w:sz w:val="20"/>
      <w:szCs w:val="20"/>
    </w:rPr>
  </w:style>
  <w:style w:type="paragraph" w:styleId="Assuntodocomentrio">
    <w:name w:val="annotation subject"/>
    <w:basedOn w:val="Textodecomentrio"/>
    <w:next w:val="Textodecomentrio"/>
    <w:link w:val="AssuntodocomentrioChar"/>
    <w:uiPriority w:val="99"/>
    <w:semiHidden/>
    <w:unhideWhenUsed/>
    <w:rsid w:val="00DE0248"/>
    <w:rPr>
      <w:b/>
      <w:bCs/>
    </w:rPr>
  </w:style>
  <w:style w:type="character" w:customStyle="1" w:styleId="AssuntodocomentrioChar">
    <w:name w:val="Assunto do comentário Char"/>
    <w:basedOn w:val="TextodecomentrioChar"/>
    <w:link w:val="Assuntodocomentrio"/>
    <w:uiPriority w:val="99"/>
    <w:semiHidden/>
    <w:rsid w:val="00DE0248"/>
    <w:rPr>
      <w:b/>
      <w:bCs/>
      <w:sz w:val="20"/>
      <w:szCs w:val="20"/>
    </w:rPr>
  </w:style>
  <w:style w:type="paragraph" w:styleId="Reviso">
    <w:name w:val="Revision"/>
    <w:hidden/>
    <w:uiPriority w:val="99"/>
    <w:semiHidden/>
    <w:rsid w:val="00F76834"/>
    <w:pPr>
      <w:spacing w:after="0" w:line="240" w:lineRule="auto"/>
    </w:pPr>
  </w:style>
  <w:style w:type="table" w:styleId="Tabelacomgrade">
    <w:name w:val="Table Grid"/>
    <w:basedOn w:val="Tabelanormal"/>
    <w:uiPriority w:val="39"/>
    <w:rsid w:val="00FF48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FF4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489</TotalTime>
  <Pages>5</Pages>
  <Words>1206</Words>
  <Characters>6514</Characters>
  <Application>Microsoft Office Word</Application>
  <DocSecurity>0</DocSecurity>
  <Lines>54</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Moises Henrique</cp:lastModifiedBy>
  <cp:revision>28</cp:revision>
  <dcterms:created xsi:type="dcterms:W3CDTF">2019-04-21T18:05:00Z</dcterms:created>
  <dcterms:modified xsi:type="dcterms:W3CDTF">2019-04-29T12:56:00Z</dcterms:modified>
</cp:coreProperties>
</file>